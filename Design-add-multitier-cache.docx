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01CA" w14:textId="50161831" w:rsidR="00532F40" w:rsidRPr="00AC56F1" w:rsidRDefault="00AC56F1" w:rsidP="00AC56F1">
      <w:pPr>
        <w:pStyle w:val="Title"/>
        <w:jc w:val="center"/>
        <w:rPr>
          <w:sz w:val="56"/>
          <w:szCs w:val="56"/>
        </w:rPr>
      </w:pPr>
      <w:r w:rsidRPr="00AC56F1">
        <w:rPr>
          <w:sz w:val="56"/>
          <w:szCs w:val="56"/>
        </w:rPr>
        <w:t>Semantic Cache – Design Documentation</w:t>
      </w:r>
    </w:p>
    <w:p w14:paraId="7AAAE118" w14:textId="250C4AFD" w:rsidR="00AC56F1" w:rsidRDefault="00AC56F1" w:rsidP="00AC56F1">
      <w:pPr>
        <w:pStyle w:val="Heading1"/>
      </w:pPr>
      <w:r>
        <w:t>Introduction</w:t>
      </w:r>
    </w:p>
    <w:p w14:paraId="56C15BFB" w14:textId="677CFDAA" w:rsidR="00AC56F1" w:rsidRPr="00AC56F1" w:rsidRDefault="00AC56F1" w:rsidP="00AC56F1">
      <w:pPr>
        <w:pStyle w:val="NoSpacing"/>
        <w:jc w:val="both"/>
        <w:rPr>
          <w:rFonts w:cstheme="minorHAnsi"/>
          <w:b/>
          <w:sz w:val="24"/>
          <w:szCs w:val="24"/>
        </w:rPr>
      </w:pPr>
      <w:r w:rsidRPr="00AC56F1">
        <w:rPr>
          <w:rFonts w:cstheme="minorHAnsi"/>
          <w:sz w:val="24"/>
          <w:szCs w:val="24"/>
        </w:rPr>
        <w:t>Distributed compute engines typically accept jobs from users in the form of Distributed Acyclic Graphs (DAGs). A driver module is responsible for dividing the jobs in multiple tasks. Then, the driver sends the tasks to worker modules for execution. The whole process can be summarized at</w:t>
      </w:r>
      <w:r w:rsidR="00C30888">
        <w:rPr>
          <w:rFonts w:cstheme="minorHAnsi"/>
          <w:sz w:val="24"/>
          <w:szCs w:val="24"/>
        </w:rPr>
        <w:t xml:space="preserve"> </w:t>
      </w:r>
      <w:r w:rsidR="00C30888">
        <w:rPr>
          <w:rFonts w:cstheme="minorHAnsi"/>
          <w:b/>
          <w:sz w:val="24"/>
          <w:szCs w:val="24"/>
        </w:rPr>
        <w:fldChar w:fldCharType="begin"/>
      </w:r>
      <w:r w:rsidR="00C30888">
        <w:rPr>
          <w:rFonts w:cstheme="minorHAnsi"/>
          <w:sz w:val="24"/>
          <w:szCs w:val="24"/>
        </w:rPr>
        <w:instrText xml:space="preserve"> REF _Ref55889278 \h </w:instrText>
      </w:r>
      <w:r w:rsidR="00C30888">
        <w:rPr>
          <w:rFonts w:cstheme="minorHAnsi"/>
          <w:b/>
          <w:sz w:val="24"/>
          <w:szCs w:val="24"/>
        </w:rPr>
      </w:r>
      <w:r w:rsidR="00C30888">
        <w:rPr>
          <w:rFonts w:cstheme="minorHAnsi"/>
          <w:b/>
          <w:sz w:val="24"/>
          <w:szCs w:val="24"/>
        </w:rPr>
        <w:fldChar w:fldCharType="end"/>
      </w:r>
      <w:r w:rsidR="00C30888">
        <w:rPr>
          <w:rFonts w:cstheme="minorHAnsi"/>
          <w:b/>
          <w:sz w:val="24"/>
          <w:szCs w:val="24"/>
        </w:rPr>
        <w:fldChar w:fldCharType="begin"/>
      </w:r>
      <w:r w:rsidR="00C30888">
        <w:rPr>
          <w:rFonts w:cstheme="minorHAnsi"/>
          <w:b/>
          <w:sz w:val="24"/>
          <w:szCs w:val="24"/>
        </w:rPr>
        <w:instrText xml:space="preserve"> REF _Ref55889278 \h </w:instrText>
      </w:r>
      <w:r w:rsidR="00C30888">
        <w:rPr>
          <w:rFonts w:cstheme="minorHAnsi"/>
          <w:b/>
          <w:sz w:val="24"/>
          <w:szCs w:val="24"/>
        </w:rPr>
      </w:r>
      <w:r w:rsidR="00C30888">
        <w:rPr>
          <w:rFonts w:cstheme="minorHAnsi"/>
          <w:b/>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1</w:t>
      </w:r>
      <w:r w:rsidR="00C30888">
        <w:rPr>
          <w:rFonts w:cstheme="minorHAnsi"/>
          <w:b/>
          <w:sz w:val="24"/>
          <w:szCs w:val="24"/>
        </w:rPr>
        <w:fldChar w:fldCharType="end"/>
      </w:r>
      <w:r w:rsidRPr="00AC56F1">
        <w:rPr>
          <w:rFonts w:cstheme="minorHAnsi"/>
          <w:sz w:val="24"/>
          <w:szCs w:val="24"/>
        </w:rPr>
        <w:t>.</w:t>
      </w:r>
    </w:p>
    <w:p w14:paraId="52F29E00" w14:textId="77777777" w:rsidR="00AC56F1" w:rsidRPr="00AC56F1" w:rsidRDefault="00AC56F1" w:rsidP="00AC56F1">
      <w:pPr>
        <w:pStyle w:val="NoSpacing"/>
        <w:rPr>
          <w:rFonts w:cstheme="minorHAnsi"/>
          <w:b/>
          <w:bCs/>
          <w:sz w:val="24"/>
          <w:szCs w:val="24"/>
        </w:rPr>
      </w:pPr>
    </w:p>
    <w:p w14:paraId="40A43C78" w14:textId="77777777" w:rsidR="00AC56F1" w:rsidRPr="00AC56F1" w:rsidRDefault="00AC56F1" w:rsidP="00AC56F1">
      <w:pPr>
        <w:pStyle w:val="NoSpacing"/>
        <w:jc w:val="center"/>
        <w:rPr>
          <w:rFonts w:cstheme="minorHAnsi"/>
          <w:sz w:val="24"/>
          <w:szCs w:val="24"/>
        </w:rPr>
      </w:pPr>
      <w:r>
        <w:rPr>
          <w:noProof/>
        </w:rPr>
        <w:drawing>
          <wp:inline distT="0" distB="0" distL="0" distR="0" wp14:anchorId="69B7C3BA" wp14:editId="01E63579">
            <wp:extent cx="5768342" cy="227107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8342" cy="2271074"/>
                    </a:xfrm>
                    <a:prstGeom prst="rect">
                      <a:avLst/>
                    </a:prstGeom>
                  </pic:spPr>
                </pic:pic>
              </a:graphicData>
            </a:graphic>
          </wp:inline>
        </w:drawing>
      </w:r>
    </w:p>
    <w:p w14:paraId="77B09298" w14:textId="1C0E017E" w:rsidR="00AC56F1" w:rsidRPr="00AC56F1" w:rsidRDefault="00AC56F1" w:rsidP="00AC56F1">
      <w:pPr>
        <w:pStyle w:val="NoSpacing"/>
        <w:jc w:val="both"/>
        <w:rPr>
          <w:rFonts w:ascii="Times New Roman" w:hAnsi="Times New Roman" w:cs="Times New Roman"/>
          <w:b/>
          <w:bCs/>
          <w:i/>
          <w:iCs/>
          <w:sz w:val="24"/>
          <w:szCs w:val="24"/>
        </w:rPr>
      </w:pPr>
      <w:bookmarkStart w:id="0" w:name="_Ref55889278"/>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1</w:t>
      </w:r>
      <w:r w:rsidRPr="00AC56F1">
        <w:rPr>
          <w:rFonts w:ascii="Times New Roman" w:hAnsi="Times New Roman" w:cs="Times New Roman"/>
          <w:b/>
          <w:bCs/>
          <w:i/>
          <w:iCs/>
          <w:noProof/>
          <w:sz w:val="24"/>
          <w:szCs w:val="24"/>
        </w:rPr>
        <w:fldChar w:fldCharType="end"/>
      </w:r>
      <w:bookmarkEnd w:id="0"/>
      <w:r w:rsidRPr="00AC56F1">
        <w:rPr>
          <w:rFonts w:ascii="Times New Roman" w:hAnsi="Times New Roman" w:cs="Times New Roman"/>
          <w:i/>
          <w:iCs/>
          <w:sz w:val="24"/>
          <w:szCs w:val="24"/>
        </w:rPr>
        <w:t>: Distributed Compute Engine. (1) User sends job request to Driver in the form of a DAG. (2) Driver creates an optimized execution DAG from input DAG and divides it to multiple tasks. Each task can be executed in a single Worker. Then, tasks are sent to Workers for execution in specific order. (3) Workers load initial data from a storage, process it, and store the output back to storage if necessary. (4) Workers send acknowledgement or result related to the execution of the corresponding task back to Driver. (5) Driver sends acknowledgement or result related to the whole execution of the job back to User when all tasks are finished.</w:t>
      </w:r>
    </w:p>
    <w:p w14:paraId="4BF4CA9A" w14:textId="77777777" w:rsidR="00AC56F1" w:rsidRPr="00AC56F1" w:rsidRDefault="00AC56F1" w:rsidP="00AC56F1">
      <w:pPr>
        <w:pStyle w:val="NoSpacing"/>
        <w:rPr>
          <w:rFonts w:cstheme="minorHAnsi"/>
          <w:b/>
          <w:bCs/>
          <w:color w:val="0000FF"/>
          <w:sz w:val="24"/>
          <w:szCs w:val="24"/>
        </w:rPr>
      </w:pPr>
    </w:p>
    <w:p w14:paraId="6036129E" w14:textId="49AFF187" w:rsidR="00AC56F1" w:rsidRPr="00AC56F1" w:rsidDel="00B672B7" w:rsidRDefault="00AC56F1" w:rsidP="00AC56F1">
      <w:pPr>
        <w:pStyle w:val="NoSpacing"/>
        <w:jc w:val="both"/>
        <w:rPr>
          <w:del w:id="1" w:author="Theo Gkountouvas" w:date="2020-02-26T14:06:00Z"/>
          <w:rFonts w:cstheme="minorHAnsi"/>
          <w:sz w:val="24"/>
          <w:szCs w:val="24"/>
        </w:rPr>
      </w:pPr>
      <w:r w:rsidRPr="00AC56F1">
        <w:rPr>
          <w:rFonts w:cstheme="minorHAnsi"/>
          <w:sz w:val="24"/>
          <w:szCs w:val="24"/>
        </w:rPr>
        <w:t>Data analysis jobs typically utilize large data sets with millions/billions of records. However, the results may depend on a very small fraction of the original records. For example, a dataset formed of records taken from sensors deployed in houses over a large area at a frequent rate, can be extremely huge. However, a particular job’s result might be impacted only by a small portion of these records. A typical example of such a job would be the following:</w:t>
      </w:r>
    </w:p>
    <w:p w14:paraId="15753043" w14:textId="77777777" w:rsidR="00AC56F1" w:rsidRPr="00AC56F1" w:rsidRDefault="00AC56F1" w:rsidP="00AC56F1">
      <w:pPr>
        <w:pStyle w:val="NoSpacing"/>
        <w:rPr>
          <w:rFonts w:cstheme="minorHAnsi"/>
          <w:b/>
          <w:sz w:val="24"/>
          <w:szCs w:val="24"/>
        </w:rPr>
      </w:pPr>
    </w:p>
    <w:p w14:paraId="4BC92D4A" w14:textId="77777777" w:rsidR="00AC56F1" w:rsidRPr="00AC56F1" w:rsidRDefault="00AC56F1" w:rsidP="00AC56F1">
      <w:pPr>
        <w:pStyle w:val="NoSpacing"/>
        <w:rPr>
          <w:rFonts w:cstheme="minorHAnsi"/>
          <w:b/>
          <w:sz w:val="24"/>
          <w:szCs w:val="24"/>
        </w:rPr>
      </w:pPr>
      <m:oMathPara>
        <m:oMath>
          <m:r>
            <m:rPr>
              <m:sty m:val="b"/>
            </m:rPr>
            <w:rPr>
              <w:rFonts w:ascii="Cambria Math" w:hAnsi="Cambria Math" w:cstheme="minorHAnsi"/>
              <w:sz w:val="24"/>
              <w:szCs w:val="24"/>
            </w:rPr>
            <m:t>load</m:t>
          </m:r>
          <m:d>
            <m:dPr>
              <m:ctrlPr>
                <w:rPr>
                  <w:rFonts w:ascii="Cambria Math" w:hAnsi="Cambria Math" w:cstheme="minorHAnsi"/>
                  <w:b/>
                  <w:i/>
                  <w:sz w:val="24"/>
                  <w:szCs w:val="24"/>
                </w:rPr>
              </m:ctrlPr>
            </m:dPr>
            <m:e>
              <m:r>
                <m:rPr>
                  <m:nor/>
                </m:rPr>
                <w:rPr>
                  <w:rFonts w:cstheme="minorHAnsi"/>
                  <w:b/>
                  <w:i/>
                  <w:iCs/>
                  <w:sz w:val="24"/>
                  <w:szCs w:val="24"/>
                </w:rPr>
                <m:t>"data/*.csv"</m:t>
              </m:r>
              <m:r>
                <m:rPr>
                  <m:nor/>
                </m:rPr>
                <w:rPr>
                  <w:rFonts w:cstheme="minorHAnsi"/>
                  <w:b/>
                  <w:i/>
                  <w:iCs/>
                  <w:color w:val="FF0000"/>
                  <w:sz w:val="24"/>
                  <w:szCs w:val="24"/>
                </w:rPr>
                <m:t xml:space="preserve"> </m:t>
              </m:r>
            </m:e>
          </m:d>
          <m:r>
            <m:rPr>
              <m:sty m:val="bi"/>
            </m:rPr>
            <w:rPr>
              <w:rFonts w:ascii="Cambria Math" w:hAnsi="Cambria Math" w:cstheme="minorHAnsi"/>
              <w:sz w:val="24"/>
              <w:szCs w:val="24"/>
            </w:rPr>
            <m:t>.</m:t>
          </m:r>
          <m:r>
            <m:rPr>
              <m:sty m:val="b"/>
            </m:rPr>
            <w:rPr>
              <w:rFonts w:ascii="Cambria Math" w:hAnsi="Cambria Math" w:cstheme="minorHAnsi"/>
              <w:sz w:val="24"/>
              <w:szCs w:val="24"/>
            </w:rPr>
            <m:t>filter</m:t>
          </m:r>
          <m:d>
            <m:dPr>
              <m:ctrlPr>
                <w:rPr>
                  <w:rFonts w:ascii="Cambria Math" w:hAnsi="Cambria Math" w:cstheme="minorHAnsi"/>
                  <w:b/>
                  <w:i/>
                  <w:sz w:val="24"/>
                  <w:szCs w:val="24"/>
                </w:rPr>
              </m:ctrlPr>
            </m:dPr>
            <m:e>
              <m:r>
                <m:rPr>
                  <m:sty m:val="bi"/>
                </m:rPr>
                <w:rPr>
                  <w:rFonts w:ascii="Cambria Math" w:hAnsi="Cambria Math" w:cstheme="minorHAnsi"/>
                  <w:color w:val="70AD47" w:themeColor="accent6"/>
                  <w:sz w:val="24"/>
                  <w:szCs w:val="24"/>
                </w:rPr>
                <m:t>x⇒x.temp</m:t>
              </m:r>
              <m:sSup>
                <m:sSupPr>
                  <m:ctrlPr>
                    <w:rPr>
                      <w:rFonts w:ascii="Cambria Math" w:hAnsi="Cambria Math" w:cstheme="minorHAnsi"/>
                      <w:b/>
                      <w:i/>
                      <w:color w:val="70AD47" w:themeColor="accent6"/>
                      <w:sz w:val="24"/>
                      <w:szCs w:val="24"/>
                    </w:rPr>
                  </m:ctrlPr>
                </m:sSupPr>
                <m:e>
                  <m:r>
                    <m:rPr>
                      <m:sty m:val="bi"/>
                    </m:rPr>
                    <w:rPr>
                      <w:rFonts w:ascii="Cambria Math" w:hAnsi="Cambria Math" w:cstheme="minorHAnsi"/>
                      <w:color w:val="70AD47" w:themeColor="accent6"/>
                      <w:sz w:val="24"/>
                      <w:szCs w:val="24"/>
                    </w:rPr>
                    <m:t>=</m:t>
                  </m:r>
                </m:e>
                <m:sup>
                  <m:r>
                    <m:rPr>
                      <m:sty m:val="bi"/>
                    </m:rPr>
                    <w:rPr>
                      <w:rFonts w:ascii="Cambria Math" w:hAnsi="Cambria Math" w:cstheme="minorHAnsi"/>
                      <w:color w:val="70AD47" w:themeColor="accent6"/>
                      <w:sz w:val="24"/>
                      <w:szCs w:val="24"/>
                    </w:rPr>
                    <m:t>'</m:t>
                  </m:r>
                </m:sup>
              </m:sSup>
              <m:r>
                <m:rPr>
                  <m:sty m:val="bi"/>
                </m:rPr>
                <w:rPr>
                  <w:rFonts w:ascii="Cambria Math" w:hAnsi="Cambria Math" w:cstheme="minorHAnsi"/>
                  <w:color w:val="70AD47" w:themeColor="accent6"/>
                  <w:sz w:val="24"/>
                  <w:szCs w:val="24"/>
                </w:rPr>
                <m:t>ho</m:t>
              </m:r>
              <m:sSup>
                <m:sSupPr>
                  <m:ctrlPr>
                    <w:rPr>
                      <w:rFonts w:ascii="Cambria Math" w:hAnsi="Cambria Math" w:cstheme="minorHAnsi"/>
                      <w:b/>
                      <w:i/>
                      <w:color w:val="70AD47" w:themeColor="accent6"/>
                      <w:sz w:val="24"/>
                      <w:szCs w:val="24"/>
                    </w:rPr>
                  </m:ctrlPr>
                </m:sSupPr>
                <m:e>
                  <m:r>
                    <m:rPr>
                      <m:sty m:val="bi"/>
                    </m:rPr>
                    <w:rPr>
                      <w:rFonts w:ascii="Cambria Math" w:hAnsi="Cambria Math" w:cstheme="minorHAnsi"/>
                      <w:color w:val="70AD47" w:themeColor="accent6"/>
                      <w:sz w:val="24"/>
                      <w:szCs w:val="24"/>
                    </w:rPr>
                    <m:t>t</m:t>
                  </m:r>
                </m:e>
                <m:sup>
                  <m:r>
                    <m:rPr>
                      <m:sty m:val="bi"/>
                    </m:rPr>
                    <w:rPr>
                      <w:rFonts w:ascii="Cambria Math" w:hAnsi="Cambria Math" w:cstheme="minorHAnsi"/>
                      <w:color w:val="70AD47" w:themeColor="accent6"/>
                      <w:sz w:val="24"/>
                      <w:szCs w:val="24"/>
                    </w:rPr>
                    <m:t>'</m:t>
                  </m:r>
                </m:sup>
              </m:sSup>
            </m:e>
          </m:d>
          <m:r>
            <m:rPr>
              <m:sty m:val="bi"/>
            </m:rPr>
            <w:rPr>
              <w:rFonts w:ascii="Cambria Math" w:hAnsi="Cambria Math" w:cstheme="minorHAnsi"/>
              <w:sz w:val="24"/>
              <w:szCs w:val="24"/>
            </w:rPr>
            <m:t>.map</m:t>
          </m:r>
          <m:d>
            <m:dPr>
              <m:ctrlPr>
                <w:rPr>
                  <w:rFonts w:ascii="Cambria Math" w:hAnsi="Cambria Math" w:cstheme="minorHAnsi"/>
                  <w:b/>
                  <w:i/>
                  <w:sz w:val="24"/>
                  <w:szCs w:val="24"/>
                </w:rPr>
              </m:ctrlPr>
            </m:dPr>
            <m:e>
              <m:r>
                <m:rPr>
                  <m:sty m:val="bi"/>
                </m:rPr>
                <w:rPr>
                  <w:rFonts w:ascii="Cambria Math" w:hAnsi="Cambria Math" w:cstheme="minorHAnsi"/>
                  <w:sz w:val="24"/>
                  <w:szCs w:val="24"/>
                </w:rPr>
                <m:t>…</m:t>
              </m:r>
            </m:e>
          </m:d>
          <m:r>
            <m:rPr>
              <m:sty m:val="bi"/>
            </m:rPr>
            <w:rPr>
              <w:rFonts w:ascii="Cambria Math" w:hAnsi="Cambria Math" w:cstheme="minorHAnsi"/>
              <w:sz w:val="24"/>
              <w:szCs w:val="24"/>
            </w:rPr>
            <m:t>...</m:t>
          </m:r>
        </m:oMath>
      </m:oMathPara>
    </w:p>
    <w:p w14:paraId="7FDB5D80" w14:textId="77777777" w:rsidR="00AC56F1" w:rsidRPr="00AC56F1" w:rsidRDefault="00AC56F1" w:rsidP="00AC56F1">
      <w:pPr>
        <w:pStyle w:val="NoSpacing"/>
        <w:rPr>
          <w:rFonts w:cstheme="minorHAnsi"/>
          <w:sz w:val="24"/>
          <w:szCs w:val="24"/>
        </w:rPr>
      </w:pPr>
    </w:p>
    <w:p w14:paraId="1D9EEDBD" w14:textId="77777777" w:rsidR="00AC56F1" w:rsidRPr="00AC56F1" w:rsidRDefault="00AC56F1" w:rsidP="00AC56F1">
      <w:pPr>
        <w:pStyle w:val="NoSpacing"/>
        <w:jc w:val="both"/>
        <w:rPr>
          <w:rFonts w:cstheme="minorHAnsi"/>
          <w:b/>
          <w:sz w:val="24"/>
          <w:szCs w:val="24"/>
        </w:rPr>
      </w:pPr>
      <w:r w:rsidRPr="00AC56F1">
        <w:rPr>
          <w:rFonts w:cstheme="minorHAnsi"/>
          <w:sz w:val="24"/>
          <w:szCs w:val="24"/>
        </w:rPr>
        <w:t>This job loads data from a group of CSV files. Then it filters (associated operation color-coded with green) out all records that do not have a hot temperature (</w:t>
      </w:r>
      <m:oMath>
        <m:r>
          <w:rPr>
            <w:rFonts w:ascii="Cambria Math" w:hAnsi="Cambria Math" w:cstheme="minorHAnsi"/>
            <w:sz w:val="24"/>
            <w:szCs w:val="24"/>
          </w:rPr>
          <m:t>≥100F)</m:t>
        </m:r>
      </m:oMath>
      <w:r w:rsidRPr="00AC56F1">
        <w:rPr>
          <w:rFonts w:cstheme="minorHAnsi"/>
          <w:sz w:val="24"/>
          <w:szCs w:val="24"/>
        </w:rPr>
        <w:t>. Notice, that only records in areas with warm climate during warm periods would affect the final count.</w:t>
      </w:r>
    </w:p>
    <w:p w14:paraId="75133769" w14:textId="77777777" w:rsidR="00AC56F1" w:rsidRPr="00AC56F1" w:rsidRDefault="00AC56F1" w:rsidP="00AC56F1">
      <w:pPr>
        <w:pStyle w:val="NoSpacing"/>
        <w:rPr>
          <w:rFonts w:cstheme="minorHAnsi"/>
          <w:b/>
          <w:sz w:val="24"/>
          <w:szCs w:val="24"/>
        </w:rPr>
      </w:pPr>
    </w:p>
    <w:p w14:paraId="7D41A97B" w14:textId="408981F5" w:rsidR="00AC56F1" w:rsidRPr="00AC56F1" w:rsidRDefault="00AC56F1" w:rsidP="00AC56F1">
      <w:pPr>
        <w:pStyle w:val="NoSpacing"/>
        <w:jc w:val="both"/>
        <w:rPr>
          <w:rFonts w:cstheme="minorHAnsi"/>
          <w:sz w:val="24"/>
          <w:szCs w:val="24"/>
        </w:rPr>
      </w:pPr>
      <w:r w:rsidRPr="00AC56F1">
        <w:rPr>
          <w:rFonts w:cstheme="minorHAnsi"/>
          <w:sz w:val="24"/>
          <w:szCs w:val="24"/>
        </w:rPr>
        <w:t>Distributed compute engines for big data workloads (</w:t>
      </w:r>
      <w:proofErr w:type="gramStart"/>
      <w:r w:rsidRPr="00AC56F1">
        <w:rPr>
          <w:rFonts w:cstheme="minorHAnsi"/>
          <w:sz w:val="24"/>
          <w:szCs w:val="24"/>
        </w:rPr>
        <w:t>e.g.</w:t>
      </w:r>
      <w:proofErr w:type="gramEnd"/>
      <w:r w:rsidRPr="00AC56F1">
        <w:rPr>
          <w:rFonts w:cstheme="minorHAnsi"/>
          <w:sz w:val="24"/>
          <w:szCs w:val="24"/>
        </w:rPr>
        <w:t xml:space="preserve"> Spark), adopt a naïve approach for tackling workloads like the previous one. The user provides a job in the form of a Directed Acyclic Graph (a simple example is the one we gave above, </w:t>
      </w:r>
      <m:oMath>
        <m:r>
          <w:rPr>
            <w:rFonts w:ascii="Cambria Math" w:hAnsi="Cambria Math" w:cstheme="minorHAnsi"/>
            <w:sz w:val="24"/>
            <w:szCs w:val="24"/>
          </w:rPr>
          <m:t>load→filter→…</m:t>
        </m:r>
      </m:oMath>
      <w:r w:rsidRPr="00AC56F1">
        <w:rPr>
          <w:rFonts w:cstheme="minorHAnsi"/>
          <w:sz w:val="24"/>
          <w:szCs w:val="24"/>
        </w:rPr>
        <w:t xml:space="preserve">). Then, it will create an </w:t>
      </w:r>
      <w:r w:rsidRPr="00AC56F1">
        <w:rPr>
          <w:rFonts w:cstheme="minorHAnsi"/>
          <w:sz w:val="24"/>
          <w:szCs w:val="24"/>
        </w:rPr>
        <w:lastRenderedPageBreak/>
        <w:t xml:space="preserve">optimized execution plan from the user-provided DAG based on the available resources and workload characteristics. Using the above example again, an execution plan like the one shown in </w:t>
      </w:r>
      <w:r w:rsidR="00C30888">
        <w:rPr>
          <w:rFonts w:cstheme="minorHAnsi"/>
          <w:b/>
          <w:bCs/>
          <w:sz w:val="24"/>
          <w:szCs w:val="24"/>
        </w:rPr>
        <w:fldChar w:fldCharType="begin"/>
      </w:r>
      <w:r w:rsidR="00C30888">
        <w:rPr>
          <w:rFonts w:cstheme="minorHAnsi"/>
          <w:sz w:val="24"/>
          <w:szCs w:val="24"/>
        </w:rPr>
        <w:instrText xml:space="preserve"> REF _Ref22220739 \h </w:instrText>
      </w:r>
      <w:r w:rsidR="00C30888">
        <w:rPr>
          <w:rFonts w:cstheme="minorHAnsi"/>
          <w:b/>
          <w:bCs/>
          <w:sz w:val="24"/>
          <w:szCs w:val="24"/>
        </w:rPr>
      </w:r>
      <w:r w:rsidR="00C30888">
        <w:rPr>
          <w:rFonts w:cstheme="minorHAnsi"/>
          <w:b/>
          <w:bCs/>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2</w:t>
      </w:r>
      <w:r w:rsidR="00C30888">
        <w:rPr>
          <w:rFonts w:cstheme="minorHAnsi"/>
          <w:b/>
          <w:bCs/>
          <w:sz w:val="24"/>
          <w:szCs w:val="24"/>
        </w:rPr>
        <w:fldChar w:fldCharType="end"/>
      </w:r>
      <w:r w:rsidRPr="00AC56F1">
        <w:rPr>
          <w:rFonts w:cstheme="minorHAnsi"/>
          <w:sz w:val="24"/>
          <w:szCs w:val="24"/>
        </w:rPr>
        <w:t xml:space="preserve"> can be constructed. Let us assume that the compute engine divides the dataset to four different partitions (</w:t>
      </w:r>
      <m:oMath>
        <m:r>
          <w:rPr>
            <w:rFonts w:ascii="Cambria Math" w:hAnsi="Cambria Math" w:cstheme="minorHAnsi"/>
            <w:sz w:val="24"/>
            <w:szCs w:val="24"/>
          </w:rPr>
          <m:t>P1,P2,P3,P4</m:t>
        </m:r>
      </m:oMath>
      <w:r w:rsidRPr="00AC56F1">
        <w:rPr>
          <w:rFonts w:cstheme="minorHAnsi"/>
          <w:sz w:val="24"/>
          <w:szCs w:val="24"/>
        </w:rPr>
        <w:t>). A portion of the data inside the partitions has records with hot temperatures (annotated with red color), and the rest of the data belongs to distinct different temperature ranges (warm is annotated with yellow, cool with green and cold with blue color). For each partition, a process loads the corresponding data, filters in only the red portion, and continues the ensuing operations. Although only small portion of the original data, affects the result, this strategy leads to</w:t>
      </w:r>
      <w:r>
        <w:rPr>
          <w:rFonts w:cstheme="minorHAnsi"/>
          <w:sz w:val="24"/>
          <w:szCs w:val="24"/>
        </w:rPr>
        <w:t>:</w:t>
      </w:r>
    </w:p>
    <w:p w14:paraId="5B0FDB14" w14:textId="0FAF6678"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Storage I/O overhead analogous to the size of the initial dataset</w:t>
      </w:r>
      <w:r>
        <w:rPr>
          <w:rFonts w:cstheme="minorHAnsi"/>
          <w:sz w:val="24"/>
          <w:szCs w:val="24"/>
        </w:rPr>
        <w:t>.</w:t>
      </w:r>
    </w:p>
    <w:p w14:paraId="0A5470CD" w14:textId="56FABBF2"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Network I/O overhead between the compute (where the data is processed) and storage side (where the data is stored typically in HDD/SSD) analogous to the size of the original dataset</w:t>
      </w:r>
      <w:r>
        <w:rPr>
          <w:rFonts w:cstheme="minorHAnsi"/>
          <w:sz w:val="24"/>
          <w:szCs w:val="24"/>
        </w:rPr>
        <w:t>.</w:t>
      </w:r>
    </w:p>
    <w:p w14:paraId="6478167A" w14:textId="6C090F26"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Usage of computation and memory resources (DRAM) for the compute engine cluster analogous to the size of the initial dataset</w:t>
      </w:r>
      <w:r>
        <w:rPr>
          <w:rFonts w:cstheme="minorHAnsi"/>
          <w:sz w:val="24"/>
          <w:szCs w:val="24"/>
        </w:rPr>
        <w:t>.</w:t>
      </w:r>
    </w:p>
    <w:p w14:paraId="6E033463" w14:textId="329715A6"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Large execution times</w:t>
      </w:r>
      <w:r>
        <w:rPr>
          <w:rFonts w:cstheme="minorHAnsi"/>
          <w:sz w:val="24"/>
          <w:szCs w:val="24"/>
        </w:rPr>
        <w:t>.</w:t>
      </w:r>
    </w:p>
    <w:p w14:paraId="0BFDB3A7" w14:textId="77777777" w:rsidR="00AC56F1" w:rsidRPr="00AC56F1" w:rsidRDefault="00AC56F1" w:rsidP="00AC56F1">
      <w:pPr>
        <w:pStyle w:val="NoSpacing"/>
        <w:rPr>
          <w:rFonts w:cstheme="minorHAnsi"/>
          <w:sz w:val="24"/>
          <w:szCs w:val="24"/>
        </w:rPr>
      </w:pPr>
    </w:p>
    <w:p w14:paraId="1EE1C08C" w14:textId="77777777" w:rsidR="00AC56F1" w:rsidRPr="00AC56F1" w:rsidRDefault="00AC56F1" w:rsidP="00AC56F1">
      <w:pPr>
        <w:pStyle w:val="NoSpacing"/>
        <w:jc w:val="both"/>
        <w:rPr>
          <w:rFonts w:cstheme="minorHAnsi"/>
          <w:sz w:val="24"/>
          <w:szCs w:val="24"/>
        </w:rPr>
      </w:pPr>
      <w:r w:rsidRPr="00AC56F1">
        <w:rPr>
          <w:rFonts w:cstheme="minorHAnsi"/>
          <w:sz w:val="24"/>
          <w:szCs w:val="24"/>
        </w:rPr>
        <w:t>There are a few different techniques trying to solve this issue, that have been proposed in the literature. The common theme amongst them is that they sacrifice some additional memory (DRAM, primary) or disk (HDD/SSD, secondary) space for better overall performance. A cache can be used to store this extra data, since it does not need to be replicated or persisted for fault-tolerance. If the contents are not found in the cache, compute engines can revert to the baseline strategy (inefficient but correct).</w:t>
      </w:r>
    </w:p>
    <w:p w14:paraId="55A47B26" w14:textId="77777777" w:rsidR="00AC56F1" w:rsidRPr="00AC56F1" w:rsidRDefault="00AC56F1" w:rsidP="00AC56F1">
      <w:pPr>
        <w:pStyle w:val="NoSpacing"/>
        <w:rPr>
          <w:rFonts w:cstheme="minorHAnsi"/>
          <w:sz w:val="24"/>
          <w:szCs w:val="24"/>
        </w:rPr>
      </w:pPr>
    </w:p>
    <w:p w14:paraId="221534CD" w14:textId="77777777" w:rsidR="00AC56F1" w:rsidRPr="00AC56F1" w:rsidRDefault="00AC56F1" w:rsidP="00AC56F1">
      <w:pPr>
        <w:pStyle w:val="NoSpacing"/>
        <w:jc w:val="center"/>
        <w:rPr>
          <w:rFonts w:cstheme="minorHAnsi"/>
          <w:sz w:val="24"/>
          <w:szCs w:val="24"/>
        </w:rPr>
      </w:pPr>
      <w:r>
        <w:rPr>
          <w:noProof/>
        </w:rPr>
        <w:drawing>
          <wp:inline distT="0" distB="0" distL="0" distR="0" wp14:anchorId="2F322B95" wp14:editId="717C6B00">
            <wp:extent cx="2466975" cy="2094415"/>
            <wp:effectExtent l="0" t="0" r="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6975" cy="2094415"/>
                    </a:xfrm>
                    <a:prstGeom prst="rect">
                      <a:avLst/>
                    </a:prstGeom>
                  </pic:spPr>
                </pic:pic>
              </a:graphicData>
            </a:graphic>
          </wp:inline>
        </w:drawing>
      </w:r>
    </w:p>
    <w:p w14:paraId="229767B4" w14:textId="57B5A910" w:rsidR="00AC56F1" w:rsidRPr="00AC56F1" w:rsidRDefault="00AC56F1" w:rsidP="00AC56F1">
      <w:pPr>
        <w:pStyle w:val="NoSpacing"/>
        <w:jc w:val="both"/>
        <w:rPr>
          <w:rFonts w:ascii="Times New Roman" w:hAnsi="Times New Roman" w:cs="Times New Roman"/>
          <w:i/>
          <w:iCs/>
          <w:sz w:val="24"/>
          <w:szCs w:val="24"/>
        </w:rPr>
      </w:pPr>
      <w:bookmarkStart w:id="2" w:name="_Ref22220739"/>
      <w:bookmarkStart w:id="3" w:name="_Ref22220733"/>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2</w:t>
      </w:r>
      <w:r w:rsidRPr="00AC56F1">
        <w:rPr>
          <w:rFonts w:ascii="Times New Roman" w:hAnsi="Times New Roman" w:cs="Times New Roman"/>
          <w:b/>
          <w:bCs/>
          <w:i/>
          <w:iCs/>
          <w:noProof/>
          <w:sz w:val="24"/>
          <w:szCs w:val="24"/>
        </w:rPr>
        <w:fldChar w:fldCharType="end"/>
      </w:r>
      <w:bookmarkEnd w:id="2"/>
      <w:r w:rsidRPr="00AC56F1">
        <w:rPr>
          <w:rFonts w:ascii="Times New Roman" w:hAnsi="Times New Roman" w:cs="Times New Roman"/>
          <w:i/>
          <w:iCs/>
          <w:sz w:val="24"/>
          <w:szCs w:val="24"/>
        </w:rPr>
        <w:t xml:space="preserve">: Baseline </w:t>
      </w:r>
      <w:r w:rsidR="00CD0ED7">
        <w:rPr>
          <w:rFonts w:ascii="Times New Roman" w:hAnsi="Times New Roman" w:cs="Times New Roman"/>
          <w:i/>
          <w:iCs/>
          <w:sz w:val="24"/>
          <w:szCs w:val="24"/>
        </w:rPr>
        <w:t>plan</w:t>
      </w:r>
      <w:r w:rsidRPr="00AC56F1">
        <w:rPr>
          <w:rFonts w:ascii="Times New Roman" w:hAnsi="Times New Roman" w:cs="Times New Roman"/>
          <w:i/>
          <w:iCs/>
          <w:sz w:val="24"/>
          <w:szCs w:val="24"/>
        </w:rPr>
        <w:t>.</w:t>
      </w:r>
      <w:bookmarkEnd w:id="3"/>
      <w:r w:rsidRPr="00AC56F1">
        <w:rPr>
          <w:rFonts w:ascii="Times New Roman" w:hAnsi="Times New Roman" w:cs="Times New Roman"/>
          <w:i/>
          <w:iCs/>
          <w:sz w:val="24"/>
          <w:szCs w:val="24"/>
        </w:rPr>
        <w:t xml:space="preserve"> This DAG is constructed after the submission of the job we use as an example. This job executes an operation that filters in only records with red values. Finally, the job continues with the ensuing operations (</w:t>
      </w:r>
      <w:proofErr w:type="gramStart"/>
      <w:r w:rsidR="00C30888" w:rsidRPr="00AC56F1">
        <w:rPr>
          <w:rFonts w:ascii="Times New Roman" w:hAnsi="Times New Roman" w:cs="Times New Roman"/>
          <w:i/>
          <w:iCs/>
          <w:sz w:val="24"/>
          <w:szCs w:val="24"/>
        </w:rPr>
        <w:t>e.g.</w:t>
      </w:r>
      <w:proofErr w:type="gramEnd"/>
      <w:r w:rsidRPr="00AC56F1">
        <w:rPr>
          <w:rFonts w:ascii="Times New Roman" w:hAnsi="Times New Roman" w:cs="Times New Roman"/>
          <w:i/>
          <w:iCs/>
          <w:sz w:val="24"/>
          <w:szCs w:val="24"/>
        </w:rPr>
        <w:t xml:space="preserve"> map).</w:t>
      </w:r>
    </w:p>
    <w:p w14:paraId="257225F4" w14:textId="77777777" w:rsidR="00AC56F1" w:rsidRPr="00AC56F1" w:rsidRDefault="00AC56F1" w:rsidP="00AC56F1">
      <w:pPr>
        <w:pStyle w:val="NoSpacing"/>
        <w:rPr>
          <w:rFonts w:cstheme="minorHAnsi"/>
          <w:sz w:val="24"/>
          <w:szCs w:val="24"/>
        </w:rPr>
      </w:pPr>
    </w:p>
    <w:p w14:paraId="2726D902" w14:textId="09B74124" w:rsidR="00AC56F1" w:rsidRPr="00AC56F1" w:rsidRDefault="00AC56F1" w:rsidP="00AC56F1">
      <w:pPr>
        <w:pStyle w:val="NoSpacing"/>
        <w:jc w:val="both"/>
        <w:rPr>
          <w:rFonts w:cstheme="minorHAnsi"/>
          <w:sz w:val="24"/>
          <w:szCs w:val="24"/>
        </w:rPr>
      </w:pPr>
      <w:r w:rsidRPr="00AC56F1">
        <w:rPr>
          <w:rFonts w:cstheme="minorHAnsi"/>
          <w:i/>
          <w:iCs/>
          <w:sz w:val="24"/>
          <w:szCs w:val="24"/>
        </w:rPr>
        <w:t>Adaptive partitioning</w:t>
      </w:r>
      <w:r w:rsidRPr="00AC56F1">
        <w:rPr>
          <w:rFonts w:cstheme="minorHAnsi"/>
          <w:sz w:val="24"/>
          <w:szCs w:val="24"/>
        </w:rPr>
        <w:t xml:space="preserve"> is the process in which data is dynamically restructured based on the workload characteristics. For example, if there are a lot of jobs which have a filter operation involving the temperature attribute value (like the one in the example), it might be beneficial to sort and split the data between partitions based on the temperature attribute value. Such an approach can be seen in </w:t>
      </w:r>
      <w:r w:rsidR="00C30888">
        <w:rPr>
          <w:rFonts w:cstheme="minorHAnsi"/>
          <w:b/>
          <w:bCs/>
          <w:sz w:val="24"/>
          <w:szCs w:val="24"/>
        </w:rPr>
        <w:fldChar w:fldCharType="begin"/>
      </w:r>
      <w:r w:rsidR="00C30888">
        <w:rPr>
          <w:rFonts w:cstheme="minorHAnsi"/>
          <w:sz w:val="24"/>
          <w:szCs w:val="24"/>
        </w:rPr>
        <w:instrText xml:space="preserve"> REF _Ref26179164 \h </w:instrText>
      </w:r>
      <w:r w:rsidR="00C30888">
        <w:rPr>
          <w:rFonts w:cstheme="minorHAnsi"/>
          <w:b/>
          <w:bCs/>
          <w:sz w:val="24"/>
          <w:szCs w:val="24"/>
        </w:rPr>
      </w:r>
      <w:r w:rsidR="00C30888">
        <w:rPr>
          <w:rFonts w:cstheme="minorHAnsi"/>
          <w:b/>
          <w:bCs/>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3</w:t>
      </w:r>
      <w:r w:rsidR="00C30888">
        <w:rPr>
          <w:rFonts w:cstheme="minorHAnsi"/>
          <w:b/>
          <w:bCs/>
          <w:sz w:val="24"/>
          <w:szCs w:val="24"/>
        </w:rPr>
        <w:fldChar w:fldCharType="end"/>
      </w:r>
      <w:r w:rsidRPr="00AC56F1">
        <w:rPr>
          <w:rFonts w:cstheme="minorHAnsi"/>
          <w:sz w:val="24"/>
          <w:szCs w:val="24"/>
        </w:rPr>
        <w:fldChar w:fldCharType="begin"/>
      </w:r>
      <w:r w:rsidRPr="00AC56F1">
        <w:rPr>
          <w:rFonts w:cstheme="minorHAnsi"/>
          <w:sz w:val="24"/>
          <w:szCs w:val="24"/>
        </w:rPr>
        <w:instrText xml:space="preserve"> REF _Ref19697059 \h  \* MERGEFORMAT </w:instrText>
      </w:r>
      <w:r w:rsidRPr="00AC56F1">
        <w:rPr>
          <w:rFonts w:cstheme="minorHAnsi"/>
          <w:sz w:val="24"/>
          <w:szCs w:val="24"/>
        </w:rPr>
      </w:r>
      <w:r w:rsidRPr="00AC56F1">
        <w:rPr>
          <w:rFonts w:cstheme="minorHAnsi"/>
          <w:sz w:val="24"/>
          <w:szCs w:val="24"/>
        </w:rPr>
        <w:fldChar w:fldCharType="end"/>
      </w:r>
      <w:r w:rsidRPr="00AC56F1">
        <w:rPr>
          <w:rFonts w:cstheme="minorHAnsi"/>
          <w:sz w:val="24"/>
          <w:szCs w:val="24"/>
        </w:rPr>
        <w:t xml:space="preserve">. The initial dataset is going to be resorted and the new </w:t>
      </w:r>
      <w:r w:rsidRPr="00AC56F1">
        <w:rPr>
          <w:rFonts w:cstheme="minorHAnsi"/>
          <w:sz w:val="24"/>
          <w:szCs w:val="24"/>
        </w:rPr>
        <w:lastRenderedPageBreak/>
        <w:t>partitions (</w:t>
      </w:r>
      <m:oMath>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1</m:t>
            </m:r>
          </m:e>
          <m:sup>
            <m:r>
              <w:rPr>
                <w:rFonts w:ascii="Cambria Math" w:hAnsi="Cambria Math" w:cstheme="minorHAnsi"/>
                <w:sz w:val="24"/>
                <w:szCs w:val="24"/>
              </w:rPr>
              <m:t>'</m:t>
            </m:r>
          </m:sup>
        </m:sSup>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m:t>
            </m:r>
          </m:sup>
        </m:sSup>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m:t>
            </m:r>
          </m:sup>
        </m:sSup>
        <m:r>
          <w:rPr>
            <w:rFonts w:ascii="Cambria Math" w:hAnsi="Cambria Math" w:cstheme="minorHAnsi"/>
            <w:sz w:val="24"/>
            <w:szCs w:val="24"/>
          </w:rPr>
          <m:t>,P4'</m:t>
        </m:r>
      </m:oMath>
      <w:r w:rsidRPr="00AC56F1">
        <w:rPr>
          <w:rFonts w:cstheme="minorHAnsi"/>
          <w:sz w:val="24"/>
          <w:szCs w:val="24"/>
        </w:rPr>
        <w:t xml:space="preserve">) correspond to a unique color (distinct temperature ranges). These new partitions can be stored using extra memory or storage space depending on its size and the H/W. When a job like the one we use for our example is executed, the compute engine is going to load only </w:t>
      </w:r>
      <m:oMath>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1</m:t>
            </m:r>
          </m:e>
          <m:sup>
            <m:r>
              <w:rPr>
                <w:rFonts w:ascii="Cambria Math" w:hAnsi="Cambria Math" w:cstheme="minorHAnsi"/>
                <w:sz w:val="24"/>
                <w:szCs w:val="24"/>
              </w:rPr>
              <m:t>'</m:t>
            </m:r>
          </m:sup>
        </m:sSup>
      </m:oMath>
      <w:r w:rsidRPr="00AC56F1">
        <w:rPr>
          <w:rFonts w:cstheme="minorHAnsi"/>
          <w:sz w:val="24"/>
          <w:szCs w:val="24"/>
        </w:rPr>
        <w:t xml:space="preserve"> partition, which is the only one that contains red records with hot temperature values (</w:t>
      </w:r>
      <w:r w:rsidRPr="00AC56F1">
        <w:rPr>
          <w:rFonts w:cstheme="minorHAnsi"/>
          <w:i/>
          <w:iCs/>
          <w:sz w:val="24"/>
          <w:szCs w:val="24"/>
        </w:rPr>
        <w:t>partition-pruning</w:t>
      </w:r>
      <w:r w:rsidRPr="00AC56F1">
        <w:rPr>
          <w:rFonts w:cstheme="minorHAnsi"/>
          <w:sz w:val="24"/>
          <w:szCs w:val="24"/>
        </w:rPr>
        <w:t>). As it can be seen in the figure, a smaller portion of the data is loaded from storage and transferred through the network (one fourth in our example), the compute engine utilizes fewer tasks (one instead of four in our example) with fewer total compute and memory resources, and the execution in most cases is going to be considerably faster. However, the extra overhead from repartitioning data is considerable in terms of extra space and computation.</w:t>
      </w:r>
    </w:p>
    <w:p w14:paraId="185FF3A0" w14:textId="77777777" w:rsidR="00AC56F1" w:rsidRPr="00AC56F1" w:rsidRDefault="00AC56F1" w:rsidP="00AC56F1">
      <w:pPr>
        <w:pStyle w:val="NoSpacing"/>
        <w:rPr>
          <w:rFonts w:cstheme="minorHAnsi"/>
          <w:noProof/>
          <w:sz w:val="24"/>
          <w:szCs w:val="24"/>
        </w:rPr>
      </w:pPr>
    </w:p>
    <w:p w14:paraId="3412090F" w14:textId="77777777" w:rsidR="00AC56F1" w:rsidRPr="00AC56F1" w:rsidRDefault="00AC56F1" w:rsidP="00AC56F1">
      <w:pPr>
        <w:pStyle w:val="NoSpacing"/>
        <w:jc w:val="center"/>
        <w:rPr>
          <w:rFonts w:cstheme="minorHAnsi"/>
          <w:sz w:val="24"/>
          <w:szCs w:val="24"/>
        </w:rPr>
      </w:pPr>
      <w:r>
        <w:rPr>
          <w:noProof/>
        </w:rPr>
        <w:drawing>
          <wp:inline distT="0" distB="0" distL="0" distR="0" wp14:anchorId="5BE1423D" wp14:editId="32AB2E07">
            <wp:extent cx="3533775" cy="2228984"/>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3775" cy="2228984"/>
                    </a:xfrm>
                    <a:prstGeom prst="rect">
                      <a:avLst/>
                    </a:prstGeom>
                  </pic:spPr>
                </pic:pic>
              </a:graphicData>
            </a:graphic>
          </wp:inline>
        </w:drawing>
      </w:r>
    </w:p>
    <w:p w14:paraId="32F24650" w14:textId="11189DA1" w:rsidR="00AC56F1" w:rsidRPr="00AC56F1" w:rsidRDefault="00AC56F1" w:rsidP="00AC56F1">
      <w:pPr>
        <w:pStyle w:val="NoSpacing"/>
        <w:jc w:val="both"/>
        <w:rPr>
          <w:rFonts w:ascii="Times New Roman" w:hAnsi="Times New Roman" w:cs="Times New Roman"/>
          <w:i/>
          <w:iCs/>
          <w:sz w:val="24"/>
          <w:szCs w:val="24"/>
        </w:rPr>
      </w:pPr>
      <w:bookmarkStart w:id="4" w:name="_Ref26179164"/>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3</w:t>
      </w:r>
      <w:r w:rsidRPr="00AC56F1">
        <w:rPr>
          <w:rFonts w:ascii="Times New Roman" w:hAnsi="Times New Roman" w:cs="Times New Roman"/>
          <w:b/>
          <w:bCs/>
          <w:i/>
          <w:iCs/>
          <w:noProof/>
          <w:sz w:val="24"/>
          <w:szCs w:val="24"/>
        </w:rPr>
        <w:fldChar w:fldCharType="end"/>
      </w:r>
      <w:bookmarkEnd w:id="4"/>
      <w:r w:rsidRPr="00AC56F1">
        <w:rPr>
          <w:rFonts w:ascii="Times New Roman" w:hAnsi="Times New Roman" w:cs="Times New Roman"/>
          <w:i/>
          <w:iCs/>
          <w:sz w:val="24"/>
          <w:szCs w:val="24"/>
        </w:rPr>
        <w:t>: Adaptive Partitioning. Repartition original data in terms of temperature and store it again. When a job with a filter operation involving the temperature attribute, loads only partitions that contain at least one filtered-in record (partition-pruning), and continue with the ensuing operations. Notice that the filter operation is still executed on the compute side since in the loaded partitions there can still be records that are eventually filtered out.</w:t>
      </w:r>
    </w:p>
    <w:p w14:paraId="138037F1" w14:textId="77777777" w:rsidR="00AC56F1" w:rsidRPr="00AC56F1" w:rsidRDefault="00AC56F1" w:rsidP="00AC56F1">
      <w:pPr>
        <w:pStyle w:val="NoSpacing"/>
        <w:rPr>
          <w:rFonts w:cstheme="minorHAnsi"/>
          <w:b/>
          <w:i/>
          <w:color w:val="0000FF"/>
          <w:sz w:val="24"/>
          <w:szCs w:val="24"/>
        </w:rPr>
      </w:pPr>
    </w:p>
    <w:p w14:paraId="38EED9F7" w14:textId="7F9741AA" w:rsidR="00AC56F1" w:rsidRPr="00AC56F1" w:rsidRDefault="00AC56F1" w:rsidP="00AC56F1">
      <w:pPr>
        <w:pStyle w:val="NoSpacing"/>
        <w:jc w:val="both"/>
        <w:rPr>
          <w:rFonts w:cstheme="minorHAnsi"/>
          <w:sz w:val="24"/>
          <w:szCs w:val="24"/>
        </w:rPr>
      </w:pPr>
      <w:r w:rsidRPr="00AC56F1">
        <w:rPr>
          <w:rFonts w:cstheme="minorHAnsi"/>
          <w:sz w:val="24"/>
          <w:szCs w:val="24"/>
        </w:rPr>
        <w:t>Another technique frequently used to solve the described problem is Data-Skipping. The storage side (or the compute side) maintains information about secondary attribute values (not main partition attributes) per partition. Common data structures used are the following:</w:t>
      </w:r>
    </w:p>
    <w:p w14:paraId="3E2CA229" w14:textId="77777777" w:rsidR="00AC56F1" w:rsidRPr="00AC56F1" w:rsidRDefault="00AC56F1" w:rsidP="00AC56F1">
      <w:pPr>
        <w:pStyle w:val="NoSpacing"/>
        <w:numPr>
          <w:ilvl w:val="0"/>
          <w:numId w:val="8"/>
        </w:numPr>
        <w:rPr>
          <w:rFonts w:cstheme="minorHAnsi"/>
          <w:sz w:val="24"/>
          <w:szCs w:val="24"/>
        </w:rPr>
      </w:pPr>
      <w:r w:rsidRPr="00AC56F1">
        <w:rPr>
          <w:rFonts w:cstheme="minorHAnsi"/>
          <w:sz w:val="24"/>
          <w:szCs w:val="24"/>
        </w:rPr>
        <w:t>Min/Max value for each partition of a numeric attribute.</w:t>
      </w:r>
    </w:p>
    <w:p w14:paraId="5155D908" w14:textId="77777777" w:rsidR="00AC56F1" w:rsidRPr="00AC56F1" w:rsidRDefault="00AC56F1" w:rsidP="00AC56F1">
      <w:pPr>
        <w:pStyle w:val="NoSpacing"/>
        <w:numPr>
          <w:ilvl w:val="0"/>
          <w:numId w:val="8"/>
        </w:numPr>
        <w:rPr>
          <w:rFonts w:cstheme="minorHAnsi"/>
          <w:sz w:val="24"/>
          <w:szCs w:val="24"/>
        </w:rPr>
      </w:pPr>
      <w:r w:rsidRPr="00AC56F1">
        <w:rPr>
          <w:rFonts w:cstheme="minorHAnsi"/>
          <w:sz w:val="24"/>
          <w:szCs w:val="24"/>
        </w:rPr>
        <w:t>Lists with all the values inside a single partition of a category attribute.</w:t>
      </w:r>
    </w:p>
    <w:p w14:paraId="6573F573" w14:textId="031F9898" w:rsidR="00AC56F1" w:rsidRDefault="00AC56F1" w:rsidP="00AC56F1">
      <w:pPr>
        <w:pStyle w:val="NoSpacing"/>
        <w:numPr>
          <w:ilvl w:val="0"/>
          <w:numId w:val="8"/>
        </w:numPr>
        <w:rPr>
          <w:rFonts w:cstheme="minorHAnsi"/>
          <w:sz w:val="24"/>
          <w:szCs w:val="24"/>
        </w:rPr>
      </w:pPr>
      <w:r w:rsidRPr="00AC56F1">
        <w:rPr>
          <w:rFonts w:cstheme="minorHAnsi"/>
          <w:sz w:val="24"/>
          <w:szCs w:val="24"/>
        </w:rPr>
        <w:t>Bloom filters for values inside a single partition of an attribute.</w:t>
      </w:r>
    </w:p>
    <w:p w14:paraId="6E2DAE45" w14:textId="77777777" w:rsidR="00AC56F1" w:rsidRPr="00AC56F1" w:rsidRDefault="00AC56F1" w:rsidP="00AC56F1">
      <w:pPr>
        <w:pStyle w:val="NoSpacing"/>
        <w:rPr>
          <w:rFonts w:cstheme="minorHAnsi"/>
          <w:sz w:val="24"/>
          <w:szCs w:val="24"/>
        </w:rPr>
      </w:pPr>
    </w:p>
    <w:p w14:paraId="2C9C2C0C" w14:textId="5511A51C" w:rsidR="00AC56F1" w:rsidRPr="00AC56F1" w:rsidRDefault="00AC56F1" w:rsidP="00AC56F1">
      <w:pPr>
        <w:pStyle w:val="NoSpacing"/>
        <w:jc w:val="both"/>
        <w:rPr>
          <w:rFonts w:cstheme="minorHAnsi"/>
          <w:sz w:val="24"/>
          <w:szCs w:val="24"/>
        </w:rPr>
      </w:pPr>
      <w:r w:rsidRPr="00AC56F1">
        <w:rPr>
          <w:rFonts w:cstheme="minorHAnsi"/>
          <w:sz w:val="24"/>
          <w:szCs w:val="24"/>
        </w:rPr>
        <w:t>A partition can be pruned if Data-Skipping information ensures that eliminating the partition does not lead to a different result. In our example</w:t>
      </w:r>
      <w:r w:rsidR="00C30888">
        <w:rPr>
          <w:rFonts w:cstheme="minorHAnsi"/>
          <w:sz w:val="24"/>
          <w:szCs w:val="24"/>
        </w:rPr>
        <w:t xml:space="preserve"> at </w:t>
      </w:r>
      <w:r w:rsidR="00C30888">
        <w:rPr>
          <w:rFonts w:cstheme="minorHAnsi"/>
          <w:sz w:val="24"/>
          <w:szCs w:val="24"/>
        </w:rPr>
        <w:fldChar w:fldCharType="begin"/>
      </w:r>
      <w:r w:rsidR="00C30888">
        <w:rPr>
          <w:rFonts w:cstheme="minorHAnsi"/>
          <w:sz w:val="24"/>
          <w:szCs w:val="24"/>
        </w:rPr>
        <w:instrText xml:space="preserve"> REF _Ref64709452 \h </w:instrText>
      </w:r>
      <w:r w:rsidR="00C30888">
        <w:rPr>
          <w:rFonts w:cstheme="minorHAnsi"/>
          <w:sz w:val="24"/>
          <w:szCs w:val="24"/>
        </w:rPr>
      </w:r>
      <w:r w:rsidR="00C30888">
        <w:rPr>
          <w:rFonts w:cstheme="minorHAnsi"/>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4</w:t>
      </w:r>
      <w:r w:rsidR="00C30888">
        <w:rPr>
          <w:rFonts w:cstheme="minorHAnsi"/>
          <w:sz w:val="24"/>
          <w:szCs w:val="24"/>
        </w:rPr>
        <w:fldChar w:fldCharType="end"/>
      </w:r>
      <w:r w:rsidRPr="00AC56F1">
        <w:rPr>
          <w:rFonts w:cstheme="minorHAnsi"/>
          <w:sz w:val="24"/>
          <w:szCs w:val="24"/>
        </w:rPr>
        <w:t xml:space="preserve">, let us assume that all the red records are in </w:t>
      </w:r>
      <m:oMath>
        <m:r>
          <w:rPr>
            <w:rFonts w:ascii="Cambria Math" w:hAnsi="Cambria Math" w:cstheme="minorHAnsi"/>
            <w:sz w:val="24"/>
            <w:szCs w:val="24"/>
          </w:rPr>
          <m:t>P1,P2</m:t>
        </m:r>
      </m:oMath>
      <w:r w:rsidRPr="00AC56F1">
        <w:rPr>
          <w:rFonts w:cstheme="minorHAnsi"/>
          <w:sz w:val="24"/>
          <w:szCs w:val="24"/>
        </w:rPr>
        <w:t xml:space="preserve"> partitions. Then using a list for data-skipping metadata, a compute engine can safely detect that there are no red values in </w:t>
      </w:r>
      <m:oMath>
        <m:r>
          <w:rPr>
            <w:rFonts w:ascii="Cambria Math" w:hAnsi="Cambria Math" w:cstheme="minorHAnsi"/>
            <w:sz w:val="24"/>
            <w:szCs w:val="24"/>
          </w:rPr>
          <m:t>P3,P4</m:t>
        </m:r>
      </m:oMath>
      <w:r w:rsidRPr="00AC56F1">
        <w:rPr>
          <w:rFonts w:cstheme="minorHAnsi"/>
          <w:sz w:val="24"/>
          <w:szCs w:val="24"/>
        </w:rPr>
        <w:t xml:space="preserve"> partitions and thus, it can prune them.</w:t>
      </w:r>
    </w:p>
    <w:p w14:paraId="7E529814" w14:textId="77777777" w:rsidR="00AC56F1" w:rsidRPr="00AC56F1" w:rsidRDefault="00AC56F1" w:rsidP="00AC56F1">
      <w:pPr>
        <w:pStyle w:val="NoSpacing"/>
        <w:rPr>
          <w:rFonts w:cstheme="minorHAnsi"/>
          <w:sz w:val="24"/>
          <w:szCs w:val="24"/>
        </w:rPr>
      </w:pPr>
    </w:p>
    <w:p w14:paraId="41A141A9" w14:textId="77777777" w:rsidR="00AC56F1" w:rsidRPr="00AC56F1" w:rsidRDefault="00AC56F1" w:rsidP="00AC56F1">
      <w:pPr>
        <w:pStyle w:val="NoSpacing"/>
        <w:jc w:val="center"/>
        <w:rPr>
          <w:rFonts w:cstheme="minorHAnsi"/>
          <w:sz w:val="24"/>
          <w:szCs w:val="24"/>
        </w:rPr>
      </w:pPr>
      <w:r>
        <w:rPr>
          <w:noProof/>
        </w:rPr>
        <w:lastRenderedPageBreak/>
        <w:drawing>
          <wp:inline distT="0" distB="0" distL="0" distR="0" wp14:anchorId="694B9C05" wp14:editId="1E1FDC06">
            <wp:extent cx="3648075" cy="2144419"/>
            <wp:effectExtent l="0" t="0" r="0"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8075" cy="2144419"/>
                    </a:xfrm>
                    <a:prstGeom prst="rect">
                      <a:avLst/>
                    </a:prstGeom>
                  </pic:spPr>
                </pic:pic>
              </a:graphicData>
            </a:graphic>
          </wp:inline>
        </w:drawing>
      </w:r>
    </w:p>
    <w:p w14:paraId="6260B6C0" w14:textId="5DABE2FC" w:rsidR="00AC56F1" w:rsidRPr="00AC56F1" w:rsidRDefault="00AC56F1" w:rsidP="00AC56F1">
      <w:pPr>
        <w:pStyle w:val="NoSpacing"/>
        <w:jc w:val="both"/>
        <w:rPr>
          <w:rFonts w:ascii="Times New Roman" w:hAnsi="Times New Roman" w:cs="Times New Roman"/>
          <w:i/>
          <w:iCs/>
          <w:sz w:val="24"/>
          <w:szCs w:val="24"/>
        </w:rPr>
      </w:pPr>
      <w:bookmarkStart w:id="5" w:name="_Ref64709452"/>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4</w:t>
      </w:r>
      <w:r w:rsidRPr="00AC56F1">
        <w:rPr>
          <w:rFonts w:ascii="Times New Roman" w:hAnsi="Times New Roman" w:cs="Times New Roman"/>
          <w:b/>
          <w:bCs/>
          <w:i/>
          <w:iCs/>
          <w:noProof/>
          <w:sz w:val="24"/>
          <w:szCs w:val="24"/>
        </w:rPr>
        <w:fldChar w:fldCharType="end"/>
      </w:r>
      <w:bookmarkEnd w:id="5"/>
      <w:r w:rsidRPr="00AC56F1">
        <w:rPr>
          <w:rFonts w:ascii="Times New Roman" w:hAnsi="Times New Roman" w:cs="Times New Roman"/>
          <w:i/>
          <w:iCs/>
          <w:sz w:val="24"/>
          <w:szCs w:val="24"/>
        </w:rPr>
        <w:t>: Data Skipping. A list with all the possible values of an attribute can be maintained. Red value is only present on P1 and P2 partitions. When an operation that filters in only red values is executed then P3 and P4 partitions can be pruned since they do not contain a single record with a red value.</w:t>
      </w:r>
    </w:p>
    <w:p w14:paraId="334FD318" w14:textId="77777777" w:rsidR="00AC56F1" w:rsidRPr="00AC56F1" w:rsidRDefault="00AC56F1" w:rsidP="00AC56F1">
      <w:pPr>
        <w:pStyle w:val="NoSpacing"/>
        <w:rPr>
          <w:rFonts w:cstheme="minorHAnsi"/>
          <w:sz w:val="24"/>
          <w:szCs w:val="24"/>
        </w:rPr>
      </w:pPr>
    </w:p>
    <w:p w14:paraId="1862166A" w14:textId="21148BEC" w:rsidR="00AC56F1" w:rsidRPr="00AC56F1" w:rsidRDefault="00AC56F1" w:rsidP="00AC56F1">
      <w:pPr>
        <w:pStyle w:val="NoSpacing"/>
        <w:jc w:val="both"/>
        <w:rPr>
          <w:rFonts w:cstheme="minorHAnsi"/>
          <w:sz w:val="24"/>
          <w:szCs w:val="24"/>
        </w:rPr>
      </w:pPr>
      <w:r w:rsidRPr="00AC56F1">
        <w:rPr>
          <w:rFonts w:cstheme="minorHAnsi"/>
          <w:sz w:val="24"/>
          <w:szCs w:val="24"/>
        </w:rPr>
        <w:t>Another technique used to solve the described problem is Intermediate Data Caching. The compute engine can store the result of an operation and then if the same or similar job is executed, these results can be reused. In our example</w:t>
      </w:r>
      <w:r w:rsidR="00C30888">
        <w:rPr>
          <w:rFonts w:cstheme="minorHAnsi"/>
          <w:sz w:val="24"/>
          <w:szCs w:val="24"/>
        </w:rPr>
        <w:t xml:space="preserve"> at </w:t>
      </w:r>
      <w:r w:rsidR="00C30888">
        <w:rPr>
          <w:rFonts w:cstheme="minorHAnsi"/>
          <w:sz w:val="24"/>
          <w:szCs w:val="24"/>
        </w:rPr>
        <w:fldChar w:fldCharType="begin"/>
      </w:r>
      <w:r w:rsidR="00C30888">
        <w:rPr>
          <w:rFonts w:cstheme="minorHAnsi"/>
          <w:sz w:val="24"/>
          <w:szCs w:val="24"/>
        </w:rPr>
        <w:instrText xml:space="preserve"> REF _Ref64709658 \h </w:instrText>
      </w:r>
      <w:r w:rsidR="00C30888">
        <w:rPr>
          <w:rFonts w:cstheme="minorHAnsi"/>
          <w:sz w:val="24"/>
          <w:szCs w:val="24"/>
        </w:rPr>
      </w:r>
      <w:r w:rsidR="00C30888">
        <w:rPr>
          <w:rFonts w:cstheme="minorHAnsi"/>
          <w:sz w:val="24"/>
          <w:szCs w:val="24"/>
        </w:rPr>
        <w:fldChar w:fldCharType="separate"/>
      </w:r>
      <w:r w:rsidR="00C30888" w:rsidRPr="00C30888">
        <w:rPr>
          <w:rFonts w:ascii="Times New Roman" w:hAnsi="Times New Roman" w:cs="Times New Roman"/>
          <w:b/>
          <w:bCs/>
          <w:i/>
          <w:iCs/>
          <w:sz w:val="24"/>
          <w:szCs w:val="24"/>
        </w:rPr>
        <w:t xml:space="preserve">Figure </w:t>
      </w:r>
      <w:r w:rsidR="00C30888" w:rsidRPr="00C30888">
        <w:rPr>
          <w:rFonts w:ascii="Times New Roman" w:hAnsi="Times New Roman" w:cs="Times New Roman"/>
          <w:b/>
          <w:bCs/>
          <w:i/>
          <w:iCs/>
          <w:noProof/>
          <w:sz w:val="24"/>
          <w:szCs w:val="24"/>
        </w:rPr>
        <w:t>5</w:t>
      </w:r>
      <w:r w:rsidR="00C30888">
        <w:rPr>
          <w:rFonts w:cstheme="minorHAnsi"/>
          <w:sz w:val="24"/>
          <w:szCs w:val="24"/>
        </w:rPr>
        <w:fldChar w:fldCharType="end"/>
      </w:r>
      <w:r w:rsidRPr="00AC56F1">
        <w:rPr>
          <w:rFonts w:cstheme="minorHAnsi"/>
          <w:sz w:val="24"/>
          <w:szCs w:val="24"/>
        </w:rPr>
        <w:t>, when the first job with the specified filter operation (filter-in red records) is executed, it caches the results of the filter in memory or storage. When another job with the same filter operation is executed, it can skip the filter operation and the initial loading from storage, and it can directly load cached data.</w:t>
      </w:r>
    </w:p>
    <w:p w14:paraId="06029A0E" w14:textId="77777777" w:rsidR="00AC56F1" w:rsidRPr="00AC56F1" w:rsidRDefault="00AC56F1" w:rsidP="00AC56F1">
      <w:pPr>
        <w:pStyle w:val="NoSpacing"/>
        <w:rPr>
          <w:rFonts w:cstheme="minorHAnsi"/>
          <w:sz w:val="24"/>
          <w:szCs w:val="24"/>
        </w:rPr>
      </w:pPr>
    </w:p>
    <w:p w14:paraId="2CDCD1BF" w14:textId="77777777" w:rsidR="00AC56F1" w:rsidRPr="00AC56F1" w:rsidRDefault="00AC56F1" w:rsidP="00AC56F1">
      <w:pPr>
        <w:pStyle w:val="NoSpacing"/>
        <w:jc w:val="center"/>
        <w:rPr>
          <w:rFonts w:cstheme="minorHAnsi"/>
          <w:sz w:val="24"/>
          <w:szCs w:val="24"/>
        </w:rPr>
      </w:pPr>
      <w:r>
        <w:rPr>
          <w:noProof/>
        </w:rPr>
        <w:drawing>
          <wp:inline distT="0" distB="0" distL="0" distR="0" wp14:anchorId="56BD8B0C" wp14:editId="45876327">
            <wp:extent cx="3170452" cy="21621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0452" cy="2162175"/>
                    </a:xfrm>
                    <a:prstGeom prst="rect">
                      <a:avLst/>
                    </a:prstGeom>
                  </pic:spPr>
                </pic:pic>
              </a:graphicData>
            </a:graphic>
          </wp:inline>
        </w:drawing>
      </w:r>
    </w:p>
    <w:p w14:paraId="2E674AE1" w14:textId="37ECB8CB" w:rsidR="00AC56F1" w:rsidRPr="00C30888" w:rsidRDefault="00AC56F1" w:rsidP="00AC56F1">
      <w:pPr>
        <w:pStyle w:val="NoSpacing"/>
        <w:rPr>
          <w:rFonts w:ascii="Times New Roman" w:hAnsi="Times New Roman" w:cs="Times New Roman"/>
          <w:i/>
          <w:iCs/>
          <w:sz w:val="24"/>
          <w:szCs w:val="24"/>
        </w:rPr>
      </w:pPr>
      <w:bookmarkStart w:id="6" w:name="_Ref64709658"/>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SEQ Figure \* ARABIC </w:instrText>
      </w:r>
      <w:r w:rsidRPr="00C30888">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5</w:t>
      </w:r>
      <w:r w:rsidRPr="00C30888">
        <w:rPr>
          <w:rFonts w:ascii="Times New Roman" w:hAnsi="Times New Roman" w:cs="Times New Roman"/>
          <w:b/>
          <w:bCs/>
          <w:i/>
          <w:iCs/>
          <w:noProof/>
          <w:sz w:val="24"/>
          <w:szCs w:val="24"/>
        </w:rPr>
        <w:fldChar w:fldCharType="end"/>
      </w:r>
      <w:bookmarkEnd w:id="6"/>
      <w:r w:rsidRPr="00C30888">
        <w:rPr>
          <w:rFonts w:ascii="Times New Roman" w:hAnsi="Times New Roman" w:cs="Times New Roman"/>
          <w:i/>
          <w:iCs/>
          <w:sz w:val="24"/>
          <w:szCs w:val="24"/>
        </w:rPr>
        <w:t>: Intermediate Data Caching. After the filter is executed, the red portion of the data is cached in memory or storage. The rest of the job is then executed.</w:t>
      </w:r>
      <w:r w:rsidRPr="00C30888">
        <w:rPr>
          <w:rFonts w:ascii="Times New Roman" w:hAnsi="Times New Roman" w:cs="Times New Roman"/>
          <w:i/>
          <w:iCs/>
          <w:noProof/>
          <w:sz w:val="24"/>
          <w:szCs w:val="24"/>
        </w:rPr>
        <w:t xml:space="preserve"> When a subsequent job with the same filter operation (filter-in hot temperature records) is executed, it can directly load the cached data and do not even execute the filter operation.</w:t>
      </w:r>
    </w:p>
    <w:p w14:paraId="4BB05FF2" w14:textId="4C8215FD" w:rsidR="00AC56F1" w:rsidRDefault="00AC56F1" w:rsidP="00AC56F1">
      <w:pPr>
        <w:pStyle w:val="NoSpacing"/>
        <w:rPr>
          <w:rFonts w:cstheme="minorHAnsi"/>
          <w:sz w:val="24"/>
          <w:szCs w:val="24"/>
        </w:rPr>
      </w:pPr>
    </w:p>
    <w:p w14:paraId="6928CB26" w14:textId="77777777" w:rsidR="00051FE6" w:rsidRDefault="00051FE6" w:rsidP="00AC56F1">
      <w:pPr>
        <w:pStyle w:val="NoSpacing"/>
        <w:rPr>
          <w:rFonts w:cstheme="minorHAnsi"/>
          <w:sz w:val="24"/>
          <w:szCs w:val="24"/>
        </w:rPr>
      </w:pPr>
      <w:r>
        <w:rPr>
          <w:rFonts w:cstheme="minorHAnsi"/>
          <w:sz w:val="24"/>
          <w:szCs w:val="24"/>
        </w:rPr>
        <w:t>Semantic Cache offers the following functionality:</w:t>
      </w:r>
    </w:p>
    <w:p w14:paraId="4DEF4AD3" w14:textId="5AEC4560" w:rsidR="00051FE6" w:rsidRDefault="00051FE6" w:rsidP="00051FE6">
      <w:pPr>
        <w:pStyle w:val="NoSpacing"/>
        <w:numPr>
          <w:ilvl w:val="0"/>
          <w:numId w:val="9"/>
        </w:numPr>
        <w:rPr>
          <w:rFonts w:cstheme="minorHAnsi"/>
          <w:sz w:val="24"/>
          <w:szCs w:val="24"/>
        </w:rPr>
      </w:pPr>
      <w:r>
        <w:rPr>
          <w:rFonts w:cstheme="minorHAnsi"/>
          <w:sz w:val="24"/>
          <w:szCs w:val="24"/>
        </w:rPr>
        <w:t>Caches all these different types of useful content.</w:t>
      </w:r>
    </w:p>
    <w:p w14:paraId="352E4E64" w14:textId="4AF10517" w:rsidR="00051FE6" w:rsidRDefault="00051FE6" w:rsidP="00051FE6">
      <w:pPr>
        <w:pStyle w:val="NoSpacing"/>
        <w:numPr>
          <w:ilvl w:val="0"/>
          <w:numId w:val="9"/>
        </w:numPr>
        <w:rPr>
          <w:rFonts w:cstheme="minorHAnsi"/>
          <w:sz w:val="24"/>
          <w:szCs w:val="24"/>
        </w:rPr>
      </w:pPr>
      <w:r>
        <w:rPr>
          <w:rFonts w:cstheme="minorHAnsi"/>
          <w:sz w:val="24"/>
          <w:szCs w:val="24"/>
        </w:rPr>
        <w:t>Provides shared read access to content.</w:t>
      </w:r>
    </w:p>
    <w:p w14:paraId="009B3789" w14:textId="24653D45" w:rsidR="00051FE6" w:rsidRDefault="00051FE6" w:rsidP="00051FE6">
      <w:pPr>
        <w:pStyle w:val="NoSpacing"/>
        <w:numPr>
          <w:ilvl w:val="0"/>
          <w:numId w:val="9"/>
        </w:numPr>
        <w:rPr>
          <w:rFonts w:cstheme="minorHAnsi"/>
          <w:sz w:val="24"/>
          <w:szCs w:val="24"/>
        </w:rPr>
      </w:pPr>
      <w:r>
        <w:rPr>
          <w:rFonts w:cstheme="minorHAnsi"/>
          <w:sz w:val="24"/>
          <w:szCs w:val="24"/>
        </w:rPr>
        <w:lastRenderedPageBreak/>
        <w:t>Semantic-aware capabilities (users do not have to know what the content is for, since optimization according to the current contents is automatic).</w:t>
      </w:r>
    </w:p>
    <w:p w14:paraId="596B8236" w14:textId="377B0B88" w:rsidR="00C30888" w:rsidRPr="00AC56F1" w:rsidRDefault="00C30888" w:rsidP="00C30888">
      <w:pPr>
        <w:pStyle w:val="Heading1"/>
      </w:pPr>
      <w:r>
        <w:t>Background</w:t>
      </w:r>
    </w:p>
    <w:p w14:paraId="5E979470" w14:textId="3A3362EA" w:rsidR="00051FE6" w:rsidRDefault="00051FE6" w:rsidP="00C30888">
      <w:pPr>
        <w:pStyle w:val="NoSpacing"/>
        <w:jc w:val="both"/>
        <w:rPr>
          <w:rFonts w:cstheme="minorHAnsi"/>
          <w:sz w:val="24"/>
          <w:szCs w:val="24"/>
        </w:rPr>
      </w:pPr>
      <w:r>
        <w:rPr>
          <w:rFonts w:cstheme="minorHAnsi"/>
          <w:sz w:val="24"/>
          <w:szCs w:val="24"/>
        </w:rPr>
        <w:t>In this section two other options are described.</w:t>
      </w:r>
    </w:p>
    <w:p w14:paraId="76268478" w14:textId="77777777" w:rsidR="00051FE6" w:rsidRDefault="00051FE6" w:rsidP="00C30888">
      <w:pPr>
        <w:pStyle w:val="NoSpacing"/>
        <w:jc w:val="both"/>
        <w:rPr>
          <w:rFonts w:cstheme="minorHAnsi"/>
          <w:sz w:val="24"/>
          <w:szCs w:val="24"/>
        </w:rPr>
      </w:pPr>
    </w:p>
    <w:p w14:paraId="485DA852" w14:textId="78267369" w:rsidR="00AC56F1" w:rsidRPr="00AC56F1" w:rsidRDefault="00AC56F1" w:rsidP="00C30888">
      <w:pPr>
        <w:pStyle w:val="NoSpacing"/>
        <w:jc w:val="both"/>
        <w:rPr>
          <w:rFonts w:cstheme="minorHAnsi"/>
          <w:sz w:val="24"/>
          <w:szCs w:val="24"/>
        </w:rPr>
      </w:pPr>
      <w:r w:rsidRPr="00AC56F1">
        <w:rPr>
          <w:rFonts w:cstheme="minorHAnsi"/>
          <w:sz w:val="24"/>
          <w:szCs w:val="24"/>
        </w:rPr>
        <w:t xml:space="preserve">Spark cache offers a cache solution, but it has a few limitations. It is not shared between users (sessions). As a result, users cannot benefit from other user’s cache contents.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REF _Ref56074367 \h  \* MERGEFORMAT </w:instrText>
      </w:r>
      <w:r w:rsidRPr="00C30888">
        <w:rPr>
          <w:rFonts w:ascii="Times New Roman" w:hAnsi="Times New Roman" w:cs="Times New Roman"/>
          <w:b/>
          <w:bCs/>
          <w:i/>
          <w:iCs/>
          <w:sz w:val="24"/>
          <w:szCs w:val="24"/>
        </w:rPr>
      </w:r>
      <w:r w:rsidRPr="00C30888">
        <w:rPr>
          <w:rFonts w:ascii="Times New Roman" w:hAnsi="Times New Roman" w:cs="Times New Roman"/>
          <w:b/>
          <w:bCs/>
          <w:i/>
          <w:iCs/>
          <w:sz w:val="24"/>
          <w:szCs w:val="24"/>
        </w:rPr>
        <w:fldChar w:fldCharType="separate"/>
      </w:r>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noProof/>
          <w:sz w:val="24"/>
          <w:szCs w:val="24"/>
        </w:rPr>
        <w:t>6</w:t>
      </w:r>
      <w:r w:rsidRPr="00C30888">
        <w:rPr>
          <w:rFonts w:ascii="Times New Roman" w:hAnsi="Times New Roman" w:cs="Times New Roman"/>
          <w:b/>
          <w:bCs/>
          <w:i/>
          <w:iCs/>
          <w:sz w:val="24"/>
          <w:szCs w:val="24"/>
        </w:rPr>
        <w:fldChar w:fldCharType="end"/>
      </w:r>
      <w:r w:rsidRPr="00C30888">
        <w:rPr>
          <w:rFonts w:ascii="Times New Roman" w:hAnsi="Times New Roman" w:cs="Times New Roman"/>
          <w:b/>
          <w:bCs/>
          <w:i/>
          <w:iCs/>
          <w:sz w:val="24"/>
          <w:szCs w:val="24"/>
        </w:rPr>
        <w:t xml:space="preserve"> </w:t>
      </w:r>
      <w:r w:rsidRPr="00AC56F1">
        <w:rPr>
          <w:rFonts w:cstheme="minorHAnsi"/>
          <w:sz w:val="24"/>
          <w:szCs w:val="24"/>
        </w:rPr>
        <w:t>summarizes this approach.</w:t>
      </w:r>
    </w:p>
    <w:p w14:paraId="3DC6CBD9" w14:textId="77777777" w:rsidR="00AC56F1" w:rsidRPr="00AC56F1" w:rsidRDefault="00AC56F1" w:rsidP="00AC56F1">
      <w:pPr>
        <w:pStyle w:val="NoSpacing"/>
        <w:rPr>
          <w:rFonts w:cstheme="minorHAnsi"/>
          <w:sz w:val="24"/>
          <w:szCs w:val="24"/>
        </w:rPr>
      </w:pPr>
    </w:p>
    <w:p w14:paraId="0E872B9C" w14:textId="77777777" w:rsidR="00AC56F1" w:rsidRPr="00AC56F1" w:rsidRDefault="00AC56F1" w:rsidP="00C30888">
      <w:pPr>
        <w:pStyle w:val="NoSpacing"/>
        <w:jc w:val="center"/>
        <w:rPr>
          <w:rFonts w:cstheme="minorHAnsi"/>
          <w:sz w:val="24"/>
          <w:szCs w:val="24"/>
        </w:rPr>
      </w:pPr>
      <w:r>
        <w:rPr>
          <w:noProof/>
        </w:rPr>
        <w:drawing>
          <wp:inline distT="0" distB="0" distL="0" distR="0" wp14:anchorId="5C2E1F2E" wp14:editId="7B3C0129">
            <wp:extent cx="4569460" cy="2009781"/>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460" cy="2009781"/>
                    </a:xfrm>
                    <a:prstGeom prst="rect">
                      <a:avLst/>
                    </a:prstGeom>
                  </pic:spPr>
                </pic:pic>
              </a:graphicData>
            </a:graphic>
          </wp:inline>
        </w:drawing>
      </w:r>
    </w:p>
    <w:p w14:paraId="72A0C919" w14:textId="0A84893B" w:rsidR="00AC56F1" w:rsidRPr="00C30888" w:rsidRDefault="00AC56F1" w:rsidP="00C30888">
      <w:pPr>
        <w:pStyle w:val="NoSpacing"/>
        <w:jc w:val="center"/>
        <w:rPr>
          <w:rFonts w:ascii="Times New Roman" w:hAnsi="Times New Roman" w:cs="Times New Roman"/>
          <w:i/>
          <w:iCs/>
          <w:sz w:val="24"/>
          <w:szCs w:val="24"/>
        </w:rPr>
      </w:pPr>
      <w:bookmarkStart w:id="7" w:name="_Ref56074367"/>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SEQ Figure \* ARABIC </w:instrText>
      </w:r>
      <w:r w:rsidRPr="00C30888">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6</w:t>
      </w:r>
      <w:r w:rsidRPr="00C30888">
        <w:rPr>
          <w:rFonts w:ascii="Times New Roman" w:hAnsi="Times New Roman" w:cs="Times New Roman"/>
          <w:b/>
          <w:bCs/>
          <w:i/>
          <w:iCs/>
          <w:noProof/>
          <w:sz w:val="24"/>
          <w:szCs w:val="24"/>
        </w:rPr>
        <w:fldChar w:fldCharType="end"/>
      </w:r>
      <w:bookmarkEnd w:id="7"/>
      <w:r w:rsidRPr="00C30888">
        <w:rPr>
          <w:rFonts w:ascii="Times New Roman" w:hAnsi="Times New Roman" w:cs="Times New Roman"/>
          <w:i/>
          <w:iCs/>
          <w:sz w:val="24"/>
          <w:szCs w:val="24"/>
        </w:rPr>
        <w:t>: Spark Cache.</w:t>
      </w:r>
    </w:p>
    <w:p w14:paraId="1D4FC496" w14:textId="2C07D857" w:rsidR="00AC56F1" w:rsidRDefault="00AC56F1" w:rsidP="00AC56F1">
      <w:pPr>
        <w:pStyle w:val="NoSpacing"/>
        <w:rPr>
          <w:rFonts w:cstheme="minorHAnsi"/>
          <w:sz w:val="24"/>
          <w:szCs w:val="24"/>
        </w:rPr>
      </w:pPr>
    </w:p>
    <w:p w14:paraId="44034139" w14:textId="3CC06A4B" w:rsidR="00C30888" w:rsidRDefault="00C30888" w:rsidP="00AC56F1">
      <w:pPr>
        <w:pStyle w:val="NoSpacing"/>
        <w:rPr>
          <w:rFonts w:cstheme="minorHAnsi"/>
          <w:sz w:val="24"/>
          <w:szCs w:val="24"/>
        </w:rPr>
      </w:pPr>
    </w:p>
    <w:p w14:paraId="5372C684" w14:textId="77777777" w:rsidR="00C30888" w:rsidRPr="00AC56F1" w:rsidRDefault="00C30888" w:rsidP="00C30888">
      <w:pPr>
        <w:pStyle w:val="NoSpacing"/>
        <w:rPr>
          <w:rFonts w:cstheme="minorHAnsi"/>
          <w:sz w:val="24"/>
          <w:szCs w:val="24"/>
        </w:rPr>
      </w:pPr>
    </w:p>
    <w:p w14:paraId="7536A2AC" w14:textId="1A8E9723" w:rsidR="00C30888" w:rsidRPr="00AC56F1" w:rsidRDefault="00C30888" w:rsidP="00C961E9">
      <w:pPr>
        <w:pStyle w:val="NoSpacing"/>
        <w:jc w:val="both"/>
        <w:rPr>
          <w:rFonts w:cstheme="minorHAnsi"/>
          <w:sz w:val="24"/>
          <w:szCs w:val="24"/>
        </w:rPr>
      </w:pPr>
      <w:r w:rsidRPr="00AC56F1">
        <w:rPr>
          <w:rFonts w:cstheme="minorHAnsi"/>
          <w:sz w:val="24"/>
          <w:szCs w:val="24"/>
        </w:rPr>
        <w:t>Alluxio</w:t>
      </w:r>
      <w:r w:rsidR="00D03B4C">
        <w:rPr>
          <w:rFonts w:cstheme="minorHAnsi"/>
          <w:sz w:val="24"/>
          <w:szCs w:val="24"/>
        </w:rPr>
        <w:t xml:space="preserve"> </w:t>
      </w:r>
      <w:r w:rsidRPr="00AC56F1">
        <w:rPr>
          <w:rFonts w:cstheme="minorHAnsi"/>
          <w:sz w:val="24"/>
          <w:szCs w:val="24"/>
        </w:rPr>
        <w:t xml:space="preserve">cache is another solution, but the cache itself does not provide semantic information about the content, so the content cannot be utilized unless the users have knowledge about its origins (initially created by them). </w:t>
      </w:r>
      <w:r>
        <w:rPr>
          <w:rFonts w:cstheme="minorHAnsi"/>
          <w:b/>
          <w:bCs/>
          <w:sz w:val="24"/>
          <w:szCs w:val="24"/>
        </w:rPr>
        <w:fldChar w:fldCharType="begin"/>
      </w:r>
      <w:r>
        <w:rPr>
          <w:rFonts w:cstheme="minorHAnsi"/>
          <w:sz w:val="24"/>
          <w:szCs w:val="24"/>
        </w:rPr>
        <w:instrText xml:space="preserve"> REF _Ref56074407 \h </w:instrText>
      </w:r>
      <w:r w:rsidR="00C961E9">
        <w:rPr>
          <w:rFonts w:cstheme="minorHAnsi"/>
          <w:b/>
          <w:bCs/>
          <w:sz w:val="24"/>
          <w:szCs w:val="24"/>
        </w:rPr>
        <w:instrText xml:space="preserve"> \* MERGEFORMAT </w:instrText>
      </w:r>
      <w:r>
        <w:rPr>
          <w:rFonts w:cstheme="minorHAnsi"/>
          <w:b/>
          <w:bCs/>
          <w:sz w:val="24"/>
          <w:szCs w:val="24"/>
        </w:rPr>
      </w:r>
      <w:r>
        <w:rPr>
          <w:rFonts w:cstheme="minorHAnsi"/>
          <w:b/>
          <w:bCs/>
          <w:sz w:val="24"/>
          <w:szCs w:val="24"/>
        </w:rPr>
        <w:fldChar w:fldCharType="separate"/>
      </w:r>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noProof/>
          <w:sz w:val="24"/>
          <w:szCs w:val="24"/>
        </w:rPr>
        <w:t>7</w:t>
      </w:r>
      <w:r>
        <w:rPr>
          <w:rFonts w:cstheme="minorHAnsi"/>
          <w:b/>
          <w:bCs/>
          <w:sz w:val="24"/>
          <w:szCs w:val="24"/>
        </w:rPr>
        <w:fldChar w:fldCharType="end"/>
      </w:r>
      <w:r w:rsidRPr="00AC56F1">
        <w:rPr>
          <w:rFonts w:cstheme="minorHAnsi"/>
          <w:b/>
          <w:bCs/>
          <w:sz w:val="24"/>
          <w:szCs w:val="24"/>
        </w:rPr>
        <w:t xml:space="preserve"> </w:t>
      </w:r>
      <w:r w:rsidRPr="00AC56F1">
        <w:rPr>
          <w:rFonts w:cstheme="minorHAnsi"/>
          <w:sz w:val="24"/>
          <w:szCs w:val="24"/>
        </w:rPr>
        <w:t>summarizes the approach taken by Alluxio.</w:t>
      </w:r>
    </w:p>
    <w:p w14:paraId="3CBA8FDF" w14:textId="77777777" w:rsidR="00C30888" w:rsidRPr="00AC56F1" w:rsidRDefault="00C30888" w:rsidP="00AC56F1">
      <w:pPr>
        <w:pStyle w:val="NoSpacing"/>
        <w:rPr>
          <w:rFonts w:cstheme="minorHAnsi"/>
          <w:sz w:val="24"/>
          <w:szCs w:val="24"/>
        </w:rPr>
      </w:pPr>
    </w:p>
    <w:p w14:paraId="183575C0" w14:textId="77777777" w:rsidR="00AC56F1" w:rsidRPr="00AC56F1" w:rsidRDefault="00AC56F1" w:rsidP="00C30888">
      <w:pPr>
        <w:pStyle w:val="NoSpacing"/>
        <w:jc w:val="center"/>
        <w:rPr>
          <w:rFonts w:cstheme="minorHAnsi"/>
          <w:sz w:val="24"/>
          <w:szCs w:val="24"/>
        </w:rPr>
      </w:pPr>
      <w:r>
        <w:rPr>
          <w:noProof/>
        </w:rPr>
        <w:drawing>
          <wp:inline distT="0" distB="0" distL="0" distR="0" wp14:anchorId="6F7E3A2A" wp14:editId="1964DB4D">
            <wp:extent cx="4952998" cy="2216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52998" cy="2216224"/>
                    </a:xfrm>
                    <a:prstGeom prst="rect">
                      <a:avLst/>
                    </a:prstGeom>
                  </pic:spPr>
                </pic:pic>
              </a:graphicData>
            </a:graphic>
          </wp:inline>
        </w:drawing>
      </w:r>
    </w:p>
    <w:p w14:paraId="55F3169F" w14:textId="5E59973E" w:rsidR="00AC56F1" w:rsidRPr="00C30888" w:rsidRDefault="00AC56F1" w:rsidP="00C30888">
      <w:pPr>
        <w:pStyle w:val="NoSpacing"/>
        <w:jc w:val="center"/>
        <w:rPr>
          <w:rFonts w:ascii="Times New Roman" w:hAnsi="Times New Roman" w:cs="Times New Roman"/>
          <w:i/>
          <w:iCs/>
          <w:sz w:val="24"/>
          <w:szCs w:val="24"/>
        </w:rPr>
      </w:pPr>
      <w:bookmarkStart w:id="8" w:name="_Ref56074407"/>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SEQ Figure \* ARABIC </w:instrText>
      </w:r>
      <w:r w:rsidRPr="00C30888">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7</w:t>
      </w:r>
      <w:r w:rsidRPr="00C30888">
        <w:rPr>
          <w:rFonts w:ascii="Times New Roman" w:hAnsi="Times New Roman" w:cs="Times New Roman"/>
          <w:b/>
          <w:bCs/>
          <w:i/>
          <w:iCs/>
          <w:noProof/>
          <w:sz w:val="24"/>
          <w:szCs w:val="24"/>
        </w:rPr>
        <w:fldChar w:fldCharType="end"/>
      </w:r>
      <w:bookmarkEnd w:id="8"/>
      <w:r w:rsidRPr="00C30888">
        <w:rPr>
          <w:rFonts w:ascii="Times New Roman" w:hAnsi="Times New Roman" w:cs="Times New Roman"/>
          <w:i/>
          <w:iCs/>
          <w:sz w:val="24"/>
          <w:szCs w:val="24"/>
        </w:rPr>
        <w:t>: Alluxio</w:t>
      </w:r>
      <w:r w:rsidR="00C30888">
        <w:rPr>
          <w:rFonts w:ascii="Times New Roman" w:hAnsi="Times New Roman" w:cs="Times New Roman"/>
          <w:i/>
          <w:iCs/>
          <w:sz w:val="24"/>
          <w:szCs w:val="24"/>
        </w:rPr>
        <w:t xml:space="preserve"> Cache</w:t>
      </w:r>
      <w:r w:rsidRPr="00C30888">
        <w:rPr>
          <w:rFonts w:ascii="Times New Roman" w:hAnsi="Times New Roman" w:cs="Times New Roman"/>
          <w:i/>
          <w:iCs/>
          <w:sz w:val="24"/>
          <w:szCs w:val="24"/>
        </w:rPr>
        <w:t>.</w:t>
      </w:r>
    </w:p>
    <w:p w14:paraId="63A58A2C" w14:textId="60667A48" w:rsidR="00AC56F1" w:rsidRDefault="00AC56F1" w:rsidP="00AC56F1">
      <w:pPr>
        <w:pStyle w:val="NoSpacing"/>
      </w:pPr>
    </w:p>
    <w:p w14:paraId="566DFCBD" w14:textId="161017B2" w:rsidR="00051FE6" w:rsidRDefault="00051FE6" w:rsidP="00051FE6">
      <w:pPr>
        <w:pStyle w:val="Heading1"/>
      </w:pPr>
      <w:r>
        <w:lastRenderedPageBreak/>
        <w:t>Semantic Cache</w:t>
      </w:r>
    </w:p>
    <w:p w14:paraId="0269C0B0" w14:textId="3D540D55" w:rsidR="00051FE6" w:rsidRDefault="00051FE6" w:rsidP="00CC42A7">
      <w:pPr>
        <w:pStyle w:val="Heading2"/>
      </w:pPr>
      <w:r>
        <w:t>Overview</w:t>
      </w:r>
    </w:p>
    <w:p w14:paraId="35DEFB29" w14:textId="5E18A22B" w:rsidR="009D7111" w:rsidRPr="00E210E7" w:rsidRDefault="00CC42A7" w:rsidP="009D7111">
      <w:pPr>
        <w:pStyle w:val="NoSpacing"/>
        <w:jc w:val="both"/>
        <w:rPr>
          <w:rFonts w:cstheme="minorHAnsi"/>
          <w:sz w:val="24"/>
          <w:szCs w:val="24"/>
        </w:rPr>
      </w:pPr>
      <w:r w:rsidRPr="00E210E7">
        <w:rPr>
          <w:rFonts w:cstheme="minorHAnsi"/>
          <w:sz w:val="24"/>
          <w:szCs w:val="24"/>
        </w:rPr>
        <w:t xml:space="preserve">Semantic </w:t>
      </w:r>
      <w:r w:rsidR="009D7111" w:rsidRPr="00E210E7">
        <w:rPr>
          <w:rFonts w:cstheme="minorHAnsi"/>
          <w:sz w:val="24"/>
          <w:szCs w:val="24"/>
        </w:rPr>
        <w:t>C</w:t>
      </w:r>
      <w:r w:rsidRPr="00E210E7">
        <w:rPr>
          <w:rFonts w:cstheme="minorHAnsi"/>
          <w:sz w:val="24"/>
          <w:szCs w:val="24"/>
        </w:rPr>
        <w:t xml:space="preserve">ache </w:t>
      </w:r>
      <w:r w:rsidR="001B6B9B" w:rsidRPr="00E210E7">
        <w:rPr>
          <w:rFonts w:cstheme="minorHAnsi"/>
          <w:sz w:val="24"/>
          <w:szCs w:val="24"/>
        </w:rPr>
        <w:t xml:space="preserve">is a centralized service that </w:t>
      </w:r>
      <w:r w:rsidR="009D7111" w:rsidRPr="00E210E7">
        <w:rPr>
          <w:rFonts w:cstheme="minorHAnsi"/>
          <w:sz w:val="24"/>
          <w:szCs w:val="24"/>
        </w:rPr>
        <w:t>maintains semantic information about the cached content, which is used for optimizing queries on top of source data.</w:t>
      </w:r>
      <w:r w:rsidRPr="00E210E7">
        <w:rPr>
          <w:rFonts w:cstheme="minorHAnsi"/>
          <w:sz w:val="24"/>
          <w:szCs w:val="24"/>
        </w:rPr>
        <w:t xml:space="preserve"> </w:t>
      </w:r>
      <w:r w:rsidR="009D7111" w:rsidRPr="00E210E7">
        <w:rPr>
          <w:rFonts w:cstheme="minorHAnsi"/>
          <w:sz w:val="24"/>
          <w:szCs w:val="24"/>
        </w:rPr>
        <w:t>This metadata is maintained in memory (DRAM) at Semantic Cache. However, Semantic Cache must be paired with one or more distributed baseline stores, like Alluxio or Hadoop Distributed File System</w:t>
      </w:r>
      <w:r w:rsidR="00400AE5" w:rsidRPr="00E210E7">
        <w:rPr>
          <w:rFonts w:cstheme="minorHAnsi"/>
          <w:sz w:val="24"/>
          <w:szCs w:val="24"/>
        </w:rPr>
        <w:t xml:space="preserve"> (or HDFS)</w:t>
      </w:r>
      <w:r w:rsidR="009D7111" w:rsidRPr="00E210E7">
        <w:rPr>
          <w:rFonts w:cstheme="minorHAnsi"/>
          <w:sz w:val="24"/>
          <w:szCs w:val="24"/>
        </w:rPr>
        <w:t xml:space="preserve"> since it does not have the ability to maintain content on its own.</w:t>
      </w:r>
    </w:p>
    <w:p w14:paraId="6EF80713" w14:textId="77777777" w:rsidR="009D7111" w:rsidRPr="00E210E7" w:rsidRDefault="009D7111" w:rsidP="009D7111">
      <w:pPr>
        <w:pStyle w:val="NoSpacing"/>
        <w:jc w:val="both"/>
        <w:rPr>
          <w:rFonts w:cstheme="minorHAnsi"/>
          <w:sz w:val="24"/>
          <w:szCs w:val="24"/>
        </w:rPr>
      </w:pPr>
    </w:p>
    <w:p w14:paraId="07FF63B1" w14:textId="65E5C096" w:rsidR="001B6B9B" w:rsidRPr="00E210E7" w:rsidRDefault="009D7111" w:rsidP="009D7111">
      <w:pPr>
        <w:pStyle w:val="NoSpacing"/>
        <w:jc w:val="both"/>
        <w:rPr>
          <w:rFonts w:cstheme="minorHAnsi"/>
          <w:sz w:val="24"/>
          <w:szCs w:val="24"/>
        </w:rPr>
      </w:pPr>
      <w:r w:rsidRPr="00E210E7">
        <w:rPr>
          <w:rFonts w:cstheme="minorHAnsi"/>
          <w:sz w:val="24"/>
          <w:szCs w:val="24"/>
        </w:rPr>
        <w:t xml:space="preserve">Semantic Cache </w:t>
      </w:r>
      <w:r w:rsidR="00D03B4C" w:rsidRPr="00E210E7">
        <w:rPr>
          <w:rFonts w:cstheme="minorHAnsi"/>
          <w:sz w:val="24"/>
          <w:szCs w:val="24"/>
        </w:rPr>
        <w:t>can</w:t>
      </w:r>
      <w:r w:rsidR="00400AE5" w:rsidRPr="00E210E7">
        <w:rPr>
          <w:rFonts w:cstheme="minorHAnsi"/>
          <w:sz w:val="24"/>
          <w:szCs w:val="24"/>
        </w:rPr>
        <w:t xml:space="preserve"> partially recognize when the content should be utilized to optimize queries which make it a fitter cache candidate compared to Alluxio or other cache technologies that are not semantic-aware. For example, Alluxio can be used for a shared cache, but users cannot utilize the content written by other users unless they know what the content is about (through naming convention or some other external communication between users).</w:t>
      </w:r>
    </w:p>
    <w:p w14:paraId="7DFD171F" w14:textId="77777777" w:rsidR="001B6B9B" w:rsidRPr="00E210E7" w:rsidRDefault="001B6B9B" w:rsidP="009D7111">
      <w:pPr>
        <w:pStyle w:val="NoSpacing"/>
        <w:jc w:val="both"/>
        <w:rPr>
          <w:rFonts w:cstheme="minorHAnsi"/>
          <w:sz w:val="24"/>
          <w:szCs w:val="24"/>
        </w:rPr>
      </w:pPr>
    </w:p>
    <w:p w14:paraId="1A649AAF" w14:textId="208EF561" w:rsidR="00D03B4C" w:rsidRPr="00E210E7" w:rsidRDefault="001B6B9B" w:rsidP="009D7111">
      <w:pPr>
        <w:pStyle w:val="NoSpacing"/>
        <w:jc w:val="both"/>
        <w:rPr>
          <w:rFonts w:cstheme="minorHAnsi"/>
          <w:sz w:val="24"/>
          <w:szCs w:val="24"/>
        </w:rPr>
      </w:pPr>
      <w:r w:rsidRPr="00E210E7">
        <w:rPr>
          <w:rFonts w:cstheme="minorHAnsi"/>
          <w:sz w:val="24"/>
          <w:szCs w:val="24"/>
        </w:rPr>
        <w:t xml:space="preserve">The content of Semantic Cache is supposed to be managed by a single entity (cache administrator or automatic management by Semantic Cache itself). However, the content can be utilized to optimize queries from multiple users. For management, we plan to support the following three different </w:t>
      </w:r>
      <w:r w:rsidR="00C961E9" w:rsidRPr="00E210E7">
        <w:rPr>
          <w:rFonts w:cstheme="minorHAnsi"/>
          <w:sz w:val="24"/>
          <w:szCs w:val="24"/>
        </w:rPr>
        <w:t>cases</w:t>
      </w:r>
      <w:r w:rsidRPr="00E210E7">
        <w:rPr>
          <w:rFonts w:cstheme="minorHAnsi"/>
          <w:sz w:val="24"/>
          <w:szCs w:val="24"/>
        </w:rPr>
        <w:t>:</w:t>
      </w:r>
    </w:p>
    <w:p w14:paraId="6A588A7F" w14:textId="6117D1C1" w:rsidR="00D03B4C" w:rsidRDefault="00D03B4C" w:rsidP="00D03B4C">
      <w:pPr>
        <w:pStyle w:val="NoSpacing"/>
        <w:numPr>
          <w:ilvl w:val="0"/>
          <w:numId w:val="27"/>
        </w:numPr>
        <w:jc w:val="both"/>
        <w:rPr>
          <w:rFonts w:cstheme="minorHAnsi"/>
          <w:sz w:val="24"/>
          <w:szCs w:val="24"/>
        </w:rPr>
      </w:pPr>
      <w:r>
        <w:rPr>
          <w:rFonts w:cstheme="minorHAnsi"/>
          <w:sz w:val="24"/>
          <w:szCs w:val="24"/>
        </w:rPr>
        <w:t>Manual, cache administrator is responsible for maintaining cache contents. Users should manually ask for cached content (Alluxio fits this option with the sole exception of cached content related to source data). Semantic Cache does not operate in this mode.</w:t>
      </w:r>
    </w:p>
    <w:p w14:paraId="5CDD8A5E" w14:textId="137C7388" w:rsidR="001B6B9B" w:rsidRPr="00E210E7" w:rsidRDefault="001B6B9B" w:rsidP="00D03B4C">
      <w:pPr>
        <w:pStyle w:val="NoSpacing"/>
        <w:numPr>
          <w:ilvl w:val="0"/>
          <w:numId w:val="27"/>
        </w:numPr>
        <w:jc w:val="both"/>
        <w:rPr>
          <w:rFonts w:cstheme="minorHAnsi"/>
          <w:sz w:val="24"/>
          <w:szCs w:val="24"/>
        </w:rPr>
      </w:pPr>
      <w:r w:rsidRPr="00E210E7">
        <w:rPr>
          <w:rFonts w:cstheme="minorHAnsi"/>
          <w:sz w:val="24"/>
          <w:szCs w:val="24"/>
        </w:rPr>
        <w:t>Manual</w:t>
      </w:r>
      <w:r w:rsidR="00D03B4C">
        <w:rPr>
          <w:rFonts w:cstheme="minorHAnsi"/>
          <w:sz w:val="24"/>
          <w:szCs w:val="24"/>
        </w:rPr>
        <w:t xml:space="preserve"> cache management</w:t>
      </w:r>
      <w:r w:rsidRPr="00E210E7">
        <w:rPr>
          <w:rFonts w:cstheme="minorHAnsi"/>
          <w:sz w:val="24"/>
          <w:szCs w:val="24"/>
        </w:rPr>
        <w:t>, cache administrator is responsible for maintaining the cache content (addition, evictions</w:t>
      </w:r>
      <w:r w:rsidR="00D03B4C">
        <w:rPr>
          <w:rFonts w:cstheme="minorHAnsi"/>
          <w:sz w:val="24"/>
          <w:szCs w:val="24"/>
        </w:rPr>
        <w:t>, etc.</w:t>
      </w:r>
      <w:r w:rsidRPr="00E210E7">
        <w:rPr>
          <w:rFonts w:cstheme="minorHAnsi"/>
          <w:sz w:val="24"/>
          <w:szCs w:val="24"/>
        </w:rPr>
        <w:t>)</w:t>
      </w:r>
      <w:r w:rsidR="00D03B4C">
        <w:rPr>
          <w:rFonts w:cstheme="minorHAnsi"/>
          <w:sz w:val="24"/>
          <w:szCs w:val="24"/>
        </w:rPr>
        <w:t>. However, users’ queries would be automatically adjusted from Semantic Cache to read from the cached contents.</w:t>
      </w:r>
    </w:p>
    <w:p w14:paraId="6C4D1221" w14:textId="26F0B824" w:rsidR="001B6B9B" w:rsidRPr="00E210E7" w:rsidRDefault="001B6B9B" w:rsidP="00D03B4C">
      <w:pPr>
        <w:pStyle w:val="NoSpacing"/>
        <w:numPr>
          <w:ilvl w:val="0"/>
          <w:numId w:val="27"/>
        </w:numPr>
        <w:jc w:val="both"/>
        <w:rPr>
          <w:rFonts w:cstheme="minorHAnsi"/>
          <w:sz w:val="24"/>
          <w:szCs w:val="24"/>
        </w:rPr>
      </w:pPr>
      <w:r w:rsidRPr="00E210E7">
        <w:rPr>
          <w:rFonts w:cstheme="minorHAnsi"/>
          <w:sz w:val="24"/>
          <w:szCs w:val="24"/>
        </w:rPr>
        <w:t>Semi-automatic, cache administrator provides useful content candidates for addition to cache and Semantic Cache can automatically evict content based on a cache eviction policy (can be customized, LRU by default).</w:t>
      </w:r>
      <w:r w:rsidR="00EC587E">
        <w:rPr>
          <w:rFonts w:cstheme="minorHAnsi"/>
          <w:sz w:val="24"/>
          <w:szCs w:val="24"/>
        </w:rPr>
        <w:t xml:space="preserve"> Users’ queries would be automatically adjusted from Semantic Cache to read from the cached contents.</w:t>
      </w:r>
    </w:p>
    <w:p w14:paraId="661216A2" w14:textId="491736B3" w:rsidR="001B6B9B" w:rsidRPr="00E210E7" w:rsidRDefault="001B6B9B" w:rsidP="00D03B4C">
      <w:pPr>
        <w:pStyle w:val="NoSpacing"/>
        <w:numPr>
          <w:ilvl w:val="0"/>
          <w:numId w:val="27"/>
        </w:numPr>
        <w:jc w:val="both"/>
        <w:rPr>
          <w:rFonts w:cstheme="minorHAnsi"/>
          <w:sz w:val="24"/>
          <w:szCs w:val="24"/>
        </w:rPr>
      </w:pPr>
      <w:r w:rsidRPr="00E210E7">
        <w:rPr>
          <w:rFonts w:cstheme="minorHAnsi"/>
          <w:sz w:val="24"/>
          <w:szCs w:val="24"/>
        </w:rPr>
        <w:t xml:space="preserve">Fully automatic, Semantic Cache fully controls </w:t>
      </w:r>
      <w:r w:rsidR="00D03B4C">
        <w:rPr>
          <w:rFonts w:cstheme="minorHAnsi"/>
          <w:sz w:val="24"/>
          <w:szCs w:val="24"/>
        </w:rPr>
        <w:t>cache management</w:t>
      </w:r>
      <w:r w:rsidRPr="00E210E7">
        <w:rPr>
          <w:rFonts w:cstheme="minorHAnsi"/>
          <w:sz w:val="24"/>
          <w:szCs w:val="24"/>
        </w:rPr>
        <w:t xml:space="preserve"> based on a utility-based </w:t>
      </w:r>
      <w:r w:rsidR="00C61CA2">
        <w:rPr>
          <w:rFonts w:cstheme="minorHAnsi"/>
          <w:sz w:val="24"/>
          <w:szCs w:val="24"/>
        </w:rPr>
        <w:t xml:space="preserve">planner </w:t>
      </w:r>
      <w:r w:rsidRPr="00E210E7">
        <w:rPr>
          <w:rFonts w:cstheme="minorHAnsi"/>
          <w:sz w:val="24"/>
          <w:szCs w:val="24"/>
        </w:rPr>
        <w:t>(can be customized, default method to be decided).</w:t>
      </w:r>
      <w:r w:rsidR="00EC587E">
        <w:rPr>
          <w:rFonts w:cstheme="minorHAnsi"/>
          <w:sz w:val="24"/>
          <w:szCs w:val="24"/>
        </w:rPr>
        <w:t xml:space="preserve"> Users’ queries would be automatically adjusted from Semantic Cache to read from the cached contents.</w:t>
      </w:r>
    </w:p>
    <w:p w14:paraId="0E0BB955" w14:textId="0F45317A" w:rsidR="001B6B9B" w:rsidRPr="00E210E7" w:rsidRDefault="00215BAD" w:rsidP="2FD38831">
      <w:pPr>
        <w:pStyle w:val="NoSpacing"/>
        <w:rPr>
          <w:sz w:val="24"/>
          <w:szCs w:val="24"/>
        </w:rPr>
      </w:pPr>
      <w:r w:rsidRPr="2FD38831">
        <w:rPr>
          <w:sz w:val="24"/>
          <w:szCs w:val="24"/>
        </w:rPr>
        <w:t>O</w:t>
      </w:r>
      <w:r w:rsidR="00CE5043" w:rsidRPr="2FD38831">
        <w:rPr>
          <w:sz w:val="24"/>
          <w:szCs w:val="24"/>
        </w:rPr>
        <w:t>nly option 1 is provided</w:t>
      </w:r>
      <w:r w:rsidR="00D03B4C" w:rsidRPr="2FD38831">
        <w:rPr>
          <w:sz w:val="24"/>
          <w:szCs w:val="24"/>
        </w:rPr>
        <w:t xml:space="preserve"> for Semantic Cache </w:t>
      </w:r>
      <w:r w:rsidRPr="2FD38831">
        <w:rPr>
          <w:sz w:val="24"/>
          <w:szCs w:val="24"/>
        </w:rPr>
        <w:t xml:space="preserve">at </w:t>
      </w:r>
      <w:r w:rsidR="00D03B4C" w:rsidRPr="2FD38831">
        <w:rPr>
          <w:sz w:val="24"/>
          <w:szCs w:val="24"/>
        </w:rPr>
        <w:t>1</w:t>
      </w:r>
      <w:r w:rsidR="00D03B4C" w:rsidRPr="2FD38831">
        <w:rPr>
          <w:sz w:val="24"/>
          <w:szCs w:val="24"/>
          <w:vertAlign w:val="superscript"/>
        </w:rPr>
        <w:t>st</w:t>
      </w:r>
      <w:r w:rsidR="00D03B4C" w:rsidRPr="2FD38831">
        <w:rPr>
          <w:sz w:val="24"/>
          <w:szCs w:val="24"/>
        </w:rPr>
        <w:t xml:space="preserve"> quarter of 2021</w:t>
      </w:r>
      <w:r w:rsidR="00CE5043" w:rsidRPr="2FD38831">
        <w:rPr>
          <w:sz w:val="24"/>
          <w:szCs w:val="24"/>
        </w:rPr>
        <w:t>.</w:t>
      </w:r>
      <w:r w:rsidR="00D03B4C" w:rsidRPr="2FD38831">
        <w:rPr>
          <w:sz w:val="24"/>
          <w:szCs w:val="24"/>
        </w:rPr>
        <w:t xml:space="preserve"> The third option </w:t>
      </w:r>
      <w:r w:rsidRPr="2FD38831">
        <w:rPr>
          <w:sz w:val="24"/>
          <w:szCs w:val="24"/>
        </w:rPr>
        <w:t>should</w:t>
      </w:r>
      <w:r w:rsidR="00D03B4C" w:rsidRPr="2FD38831">
        <w:rPr>
          <w:sz w:val="24"/>
          <w:szCs w:val="24"/>
        </w:rPr>
        <w:t xml:space="preserve"> be provided at 2</w:t>
      </w:r>
      <w:r w:rsidR="00D03B4C" w:rsidRPr="2FD38831">
        <w:rPr>
          <w:sz w:val="24"/>
          <w:szCs w:val="24"/>
          <w:vertAlign w:val="superscript"/>
        </w:rPr>
        <w:t>nd</w:t>
      </w:r>
      <w:r w:rsidR="00D03B4C" w:rsidRPr="2FD38831">
        <w:rPr>
          <w:sz w:val="24"/>
          <w:szCs w:val="24"/>
        </w:rPr>
        <w:t xml:space="preserve"> quarter of 2021.</w:t>
      </w:r>
      <w:r w:rsidR="328079CF" w:rsidRPr="2FD38831">
        <w:rPr>
          <w:sz w:val="24"/>
          <w:szCs w:val="24"/>
        </w:rPr>
        <w:t xml:space="preserve"> The second option should be provided soon.</w:t>
      </w:r>
    </w:p>
    <w:p w14:paraId="756DEE3E" w14:textId="77777777" w:rsidR="00CE5043" w:rsidRPr="00E210E7" w:rsidRDefault="00CE5043" w:rsidP="001B6B9B">
      <w:pPr>
        <w:pStyle w:val="NoSpacing"/>
        <w:rPr>
          <w:rFonts w:cstheme="minorHAnsi"/>
          <w:sz w:val="24"/>
          <w:szCs w:val="24"/>
        </w:rPr>
      </w:pPr>
    </w:p>
    <w:p w14:paraId="719E9042" w14:textId="72C3430D" w:rsidR="001B6B9B" w:rsidRPr="00E210E7" w:rsidRDefault="001B6B9B" w:rsidP="001B6B9B">
      <w:pPr>
        <w:pStyle w:val="NoSpacing"/>
        <w:rPr>
          <w:rFonts w:cstheme="minorHAnsi"/>
          <w:sz w:val="24"/>
          <w:szCs w:val="24"/>
        </w:rPr>
      </w:pPr>
      <w:r w:rsidRPr="00E210E7">
        <w:rPr>
          <w:rFonts w:cstheme="minorHAnsi"/>
          <w:sz w:val="24"/>
          <w:szCs w:val="24"/>
        </w:rPr>
        <w:t xml:space="preserve">Semantic Cache contents can be anything </w:t>
      </w:r>
      <w:r w:rsidR="00CE5043" w:rsidRPr="00E210E7">
        <w:rPr>
          <w:rFonts w:cstheme="minorHAnsi"/>
          <w:sz w:val="24"/>
          <w:szCs w:val="24"/>
        </w:rPr>
        <w:t>useful that might:</w:t>
      </w:r>
    </w:p>
    <w:p w14:paraId="47F04F9F" w14:textId="5AA2D3D9" w:rsidR="00CE5043" w:rsidRPr="00E210E7" w:rsidRDefault="00CE5043" w:rsidP="00CE5043">
      <w:pPr>
        <w:pStyle w:val="NoSpacing"/>
        <w:numPr>
          <w:ilvl w:val="0"/>
          <w:numId w:val="12"/>
        </w:numPr>
        <w:rPr>
          <w:rFonts w:cstheme="minorHAnsi"/>
          <w:sz w:val="24"/>
          <w:szCs w:val="24"/>
        </w:rPr>
      </w:pPr>
      <w:r w:rsidRPr="00E210E7">
        <w:rPr>
          <w:rFonts w:cstheme="minorHAnsi"/>
          <w:sz w:val="24"/>
          <w:szCs w:val="24"/>
        </w:rPr>
        <w:t>Decrease queries</w:t>
      </w:r>
      <w:r w:rsidR="00215BAD">
        <w:rPr>
          <w:rFonts w:cstheme="minorHAnsi"/>
          <w:sz w:val="24"/>
          <w:szCs w:val="24"/>
        </w:rPr>
        <w:t>’</w:t>
      </w:r>
      <w:r w:rsidRPr="00E210E7">
        <w:rPr>
          <w:rFonts w:cstheme="minorHAnsi"/>
          <w:sz w:val="24"/>
          <w:szCs w:val="24"/>
        </w:rPr>
        <w:t xml:space="preserve"> execution time.</w:t>
      </w:r>
    </w:p>
    <w:p w14:paraId="1E2B8393" w14:textId="77777777" w:rsidR="00CE5043" w:rsidRPr="00E210E7" w:rsidRDefault="00CE5043" w:rsidP="00CE5043">
      <w:pPr>
        <w:pStyle w:val="NoSpacing"/>
        <w:numPr>
          <w:ilvl w:val="0"/>
          <w:numId w:val="12"/>
        </w:numPr>
        <w:rPr>
          <w:rFonts w:cstheme="minorHAnsi"/>
          <w:sz w:val="24"/>
          <w:szCs w:val="24"/>
        </w:rPr>
      </w:pPr>
      <w:r w:rsidRPr="00E210E7">
        <w:rPr>
          <w:rFonts w:cstheme="minorHAnsi"/>
          <w:sz w:val="24"/>
          <w:szCs w:val="24"/>
        </w:rPr>
        <w:t>Utilize less resources to execute queries.</w:t>
      </w:r>
    </w:p>
    <w:p w14:paraId="0B6C7B7B" w14:textId="517CF34F" w:rsidR="00CE5043" w:rsidRPr="00E210E7" w:rsidRDefault="00CE5043" w:rsidP="00E210E7">
      <w:pPr>
        <w:pStyle w:val="NoSpacing"/>
        <w:numPr>
          <w:ilvl w:val="0"/>
          <w:numId w:val="12"/>
        </w:numPr>
        <w:jc w:val="both"/>
        <w:rPr>
          <w:rFonts w:cstheme="minorHAnsi"/>
          <w:sz w:val="24"/>
          <w:szCs w:val="24"/>
        </w:rPr>
      </w:pPr>
      <w:r w:rsidRPr="00E210E7">
        <w:rPr>
          <w:rFonts w:cstheme="minorHAnsi"/>
          <w:sz w:val="24"/>
          <w:szCs w:val="24"/>
        </w:rPr>
        <w:t>Minimize the communication between the storage side (source data and cached content maintained in storage servers) and the compute side (where the processing happens).</w:t>
      </w:r>
    </w:p>
    <w:p w14:paraId="56FF4A93" w14:textId="248580EC" w:rsidR="00CE5043" w:rsidRPr="00E210E7" w:rsidRDefault="00CE5043" w:rsidP="00CE5043">
      <w:pPr>
        <w:pStyle w:val="NoSpacing"/>
        <w:numPr>
          <w:ilvl w:val="0"/>
          <w:numId w:val="12"/>
        </w:numPr>
        <w:rPr>
          <w:rFonts w:cstheme="minorHAnsi"/>
          <w:sz w:val="24"/>
          <w:szCs w:val="24"/>
        </w:rPr>
      </w:pPr>
      <w:r w:rsidRPr="00E210E7">
        <w:rPr>
          <w:rFonts w:cstheme="minorHAnsi"/>
          <w:sz w:val="24"/>
          <w:szCs w:val="24"/>
        </w:rPr>
        <w:t>Decrease the cost of the whole platform.</w:t>
      </w:r>
    </w:p>
    <w:p w14:paraId="30AF9974" w14:textId="278B14CA" w:rsidR="00CE5043" w:rsidRPr="00E210E7" w:rsidRDefault="00215BAD" w:rsidP="00CE5043">
      <w:pPr>
        <w:pStyle w:val="NoSpacing"/>
        <w:rPr>
          <w:rFonts w:cstheme="minorHAnsi"/>
          <w:sz w:val="24"/>
          <w:szCs w:val="24"/>
        </w:rPr>
      </w:pPr>
      <w:r>
        <w:rPr>
          <w:rFonts w:cstheme="minorHAnsi"/>
          <w:sz w:val="24"/>
          <w:szCs w:val="24"/>
        </w:rPr>
        <w:t xml:space="preserve">As of now, </w:t>
      </w:r>
      <w:r w:rsidR="00CE5043" w:rsidRPr="00E210E7">
        <w:rPr>
          <w:rFonts w:cstheme="minorHAnsi"/>
          <w:sz w:val="24"/>
          <w:szCs w:val="24"/>
        </w:rPr>
        <w:t>the contents can be:</w:t>
      </w:r>
    </w:p>
    <w:p w14:paraId="49D64DE7" w14:textId="6BEEDB4A" w:rsidR="00CE5043" w:rsidRPr="00E210E7" w:rsidRDefault="00CE5043" w:rsidP="3D07F836">
      <w:pPr>
        <w:pStyle w:val="NoSpacing"/>
        <w:numPr>
          <w:ilvl w:val="0"/>
          <w:numId w:val="13"/>
        </w:numPr>
        <w:rPr>
          <w:sz w:val="24"/>
          <w:szCs w:val="24"/>
        </w:rPr>
      </w:pPr>
      <w:r w:rsidRPr="3D07F836">
        <w:rPr>
          <w:sz w:val="24"/>
          <w:szCs w:val="24"/>
        </w:rPr>
        <w:t>Partitioning of source</w:t>
      </w:r>
      <w:r w:rsidR="323348DD" w:rsidRPr="3D07F836">
        <w:rPr>
          <w:sz w:val="24"/>
          <w:szCs w:val="24"/>
        </w:rPr>
        <w:t xml:space="preserve"> </w:t>
      </w:r>
      <w:r w:rsidRPr="3D07F836">
        <w:rPr>
          <w:sz w:val="24"/>
          <w:szCs w:val="24"/>
        </w:rPr>
        <w:t>data.</w:t>
      </w:r>
    </w:p>
    <w:p w14:paraId="4F65D614" w14:textId="7A6F8B66" w:rsidR="00CE5043" w:rsidRPr="00E210E7" w:rsidRDefault="465A3F0D" w:rsidP="3D07F836">
      <w:pPr>
        <w:pStyle w:val="NoSpacing"/>
        <w:numPr>
          <w:ilvl w:val="0"/>
          <w:numId w:val="13"/>
        </w:numPr>
        <w:rPr>
          <w:sz w:val="24"/>
          <w:szCs w:val="24"/>
        </w:rPr>
      </w:pPr>
      <w:proofErr w:type="spellStart"/>
      <w:r w:rsidRPr="3D07F836">
        <w:rPr>
          <w:sz w:val="24"/>
          <w:szCs w:val="24"/>
        </w:rPr>
        <w:lastRenderedPageBreak/>
        <w:t>FIle</w:t>
      </w:r>
      <w:proofErr w:type="spellEnd"/>
      <w:r w:rsidR="00CE5043" w:rsidRPr="3D07F836">
        <w:rPr>
          <w:sz w:val="24"/>
          <w:szCs w:val="24"/>
        </w:rPr>
        <w:t>-Skipping Indices of source data.</w:t>
      </w:r>
    </w:p>
    <w:p w14:paraId="1653ECA8" w14:textId="0CF7F3F7" w:rsidR="00CE5043" w:rsidRPr="00E210E7" w:rsidRDefault="00CE5043" w:rsidP="00CE5043">
      <w:pPr>
        <w:pStyle w:val="NoSpacing"/>
        <w:numPr>
          <w:ilvl w:val="0"/>
          <w:numId w:val="13"/>
        </w:numPr>
        <w:rPr>
          <w:rFonts w:cstheme="minorHAnsi"/>
          <w:sz w:val="24"/>
          <w:szCs w:val="24"/>
        </w:rPr>
      </w:pPr>
      <w:r w:rsidRPr="00E210E7">
        <w:rPr>
          <w:rFonts w:cstheme="minorHAnsi"/>
          <w:sz w:val="24"/>
          <w:szCs w:val="24"/>
        </w:rPr>
        <w:t>Cached Intermediate Data.</w:t>
      </w:r>
    </w:p>
    <w:p w14:paraId="1F570E65" w14:textId="69CFECFD" w:rsidR="00C3073B" w:rsidRPr="00E210E7" w:rsidRDefault="00C3073B" w:rsidP="00C3073B">
      <w:pPr>
        <w:pStyle w:val="NoSpacing"/>
        <w:rPr>
          <w:rFonts w:cstheme="minorHAnsi"/>
          <w:sz w:val="24"/>
          <w:szCs w:val="24"/>
        </w:rPr>
      </w:pPr>
    </w:p>
    <w:p w14:paraId="68C39DDE" w14:textId="441EF134" w:rsidR="00C3073B" w:rsidRDefault="00E210E7" w:rsidP="00C3073B">
      <w:pPr>
        <w:pStyle w:val="NoSpacing"/>
        <w:rPr>
          <w:rFonts w:cstheme="minorHAnsi"/>
          <w:sz w:val="24"/>
          <w:szCs w:val="24"/>
        </w:rPr>
      </w:pPr>
      <w:r w:rsidRPr="00E210E7">
        <w:rPr>
          <w:rFonts w:cstheme="minorHAnsi"/>
          <w:sz w:val="24"/>
          <w:szCs w:val="24"/>
        </w:rPr>
        <w:t xml:space="preserve">At </w:t>
      </w:r>
      <w:r w:rsidRPr="00E210E7">
        <w:rPr>
          <w:rFonts w:cstheme="minorHAnsi"/>
          <w:b/>
          <w:bCs/>
          <w:sz w:val="24"/>
          <w:szCs w:val="24"/>
        </w:rPr>
        <w:fldChar w:fldCharType="begin"/>
      </w:r>
      <w:r w:rsidRPr="00E210E7">
        <w:rPr>
          <w:rFonts w:cstheme="minorHAnsi"/>
          <w:b/>
          <w:bCs/>
          <w:sz w:val="24"/>
          <w:szCs w:val="24"/>
        </w:rPr>
        <w:instrText xml:space="preserve"> REF _Ref64948348 \h  \* MERGEFORMAT </w:instrText>
      </w:r>
      <w:r w:rsidRPr="00E210E7">
        <w:rPr>
          <w:rFonts w:cstheme="minorHAnsi"/>
          <w:b/>
          <w:bCs/>
          <w:sz w:val="24"/>
          <w:szCs w:val="24"/>
        </w:rPr>
      </w:r>
      <w:r w:rsidRPr="00E210E7">
        <w:rPr>
          <w:rFonts w:cstheme="minorHAnsi"/>
          <w:b/>
          <w:bCs/>
          <w:sz w:val="24"/>
          <w:szCs w:val="24"/>
        </w:rPr>
        <w:fldChar w:fldCharType="separate"/>
      </w:r>
      <w:r w:rsidRPr="00E210E7">
        <w:rPr>
          <w:rFonts w:cstheme="minorHAnsi"/>
          <w:b/>
          <w:bCs/>
          <w:i/>
          <w:iCs/>
          <w:sz w:val="24"/>
          <w:szCs w:val="24"/>
        </w:rPr>
        <w:t xml:space="preserve">Figure </w:t>
      </w:r>
      <w:r w:rsidRPr="00E210E7">
        <w:rPr>
          <w:rFonts w:cstheme="minorHAnsi"/>
          <w:b/>
          <w:bCs/>
          <w:i/>
          <w:iCs/>
          <w:noProof/>
          <w:sz w:val="24"/>
          <w:szCs w:val="24"/>
        </w:rPr>
        <w:t>8</w:t>
      </w:r>
      <w:r w:rsidRPr="00E210E7">
        <w:rPr>
          <w:rFonts w:cstheme="minorHAnsi"/>
          <w:b/>
          <w:bCs/>
          <w:sz w:val="24"/>
          <w:szCs w:val="24"/>
        </w:rPr>
        <w:fldChar w:fldCharType="end"/>
      </w:r>
      <w:r>
        <w:rPr>
          <w:rFonts w:cstheme="minorHAnsi"/>
          <w:sz w:val="24"/>
          <w:szCs w:val="24"/>
        </w:rPr>
        <w:t>, the overall approach is shown. There are multiple components:</w:t>
      </w:r>
    </w:p>
    <w:p w14:paraId="72182E81" w14:textId="6947BDD0" w:rsidR="00E210E7" w:rsidRDefault="00E210E7" w:rsidP="004D25AC">
      <w:pPr>
        <w:pStyle w:val="NoSpacing"/>
        <w:numPr>
          <w:ilvl w:val="0"/>
          <w:numId w:val="14"/>
        </w:numPr>
        <w:jc w:val="both"/>
        <w:rPr>
          <w:rFonts w:cstheme="minorHAnsi"/>
          <w:sz w:val="24"/>
          <w:szCs w:val="24"/>
        </w:rPr>
      </w:pPr>
      <w:r>
        <w:rPr>
          <w:rFonts w:cstheme="minorHAnsi"/>
          <w:sz w:val="24"/>
          <w:szCs w:val="24"/>
        </w:rPr>
        <w:t xml:space="preserve">Compute Engine Driver: A centralized node that is responsible for </w:t>
      </w:r>
      <w:r w:rsidR="00215BAD">
        <w:rPr>
          <w:rFonts w:cstheme="minorHAnsi"/>
          <w:sz w:val="24"/>
          <w:szCs w:val="24"/>
        </w:rPr>
        <w:t>fully executing a user’s program by using Compute Engine’s resources.</w:t>
      </w:r>
    </w:p>
    <w:p w14:paraId="44393263" w14:textId="3119DF58" w:rsidR="00E210E7" w:rsidRDefault="00E210E7" w:rsidP="004D25AC">
      <w:pPr>
        <w:pStyle w:val="NoSpacing"/>
        <w:numPr>
          <w:ilvl w:val="0"/>
          <w:numId w:val="14"/>
        </w:numPr>
        <w:jc w:val="both"/>
        <w:rPr>
          <w:rFonts w:cstheme="minorHAnsi"/>
          <w:sz w:val="24"/>
          <w:szCs w:val="24"/>
        </w:rPr>
      </w:pPr>
      <w:r>
        <w:rPr>
          <w:rFonts w:cstheme="minorHAnsi"/>
          <w:sz w:val="24"/>
          <w:szCs w:val="24"/>
        </w:rPr>
        <w:t>Compute Engine Workers: The Driver utilizes t</w:t>
      </w:r>
      <w:r w:rsidR="004D25AC">
        <w:rPr>
          <w:rFonts w:cstheme="minorHAnsi"/>
          <w:sz w:val="24"/>
          <w:szCs w:val="24"/>
        </w:rPr>
        <w:t>hem to execute small portions of the job (tasks) for parallel processing. Their number can scale up/down according to the job’s needs.</w:t>
      </w:r>
    </w:p>
    <w:p w14:paraId="4899F338" w14:textId="50409A8D" w:rsidR="004D25AC" w:rsidRDefault="004D25AC" w:rsidP="004D25AC">
      <w:pPr>
        <w:pStyle w:val="NoSpacing"/>
        <w:numPr>
          <w:ilvl w:val="0"/>
          <w:numId w:val="14"/>
        </w:numPr>
        <w:jc w:val="both"/>
        <w:rPr>
          <w:rFonts w:cstheme="minorHAnsi"/>
          <w:sz w:val="24"/>
          <w:szCs w:val="24"/>
        </w:rPr>
      </w:pPr>
      <w:r>
        <w:rPr>
          <w:rFonts w:cstheme="minorHAnsi"/>
          <w:sz w:val="24"/>
          <w:szCs w:val="24"/>
        </w:rPr>
        <w:t>Semantic Cache Client (</w:t>
      </w:r>
      <w:proofErr w:type="spellStart"/>
      <w:proofErr w:type="gramStart"/>
      <w:r>
        <w:rPr>
          <w:rFonts w:cstheme="minorHAnsi"/>
          <w:sz w:val="24"/>
          <w:szCs w:val="24"/>
        </w:rPr>
        <w:t>org.openinfralabs</w:t>
      </w:r>
      <w:proofErr w:type="gramEnd"/>
      <w:r>
        <w:rPr>
          <w:rFonts w:cstheme="minorHAnsi"/>
          <w:sz w:val="24"/>
          <w:szCs w:val="24"/>
        </w:rPr>
        <w:t>.caerus.cache.client</w:t>
      </w:r>
      <w:proofErr w:type="spellEnd"/>
      <w:r>
        <w:rPr>
          <w:rFonts w:cstheme="minorHAnsi"/>
          <w:sz w:val="24"/>
          <w:szCs w:val="24"/>
        </w:rPr>
        <w:t>): Client plugin for Driver that helps Driver communicate with Semantic Cache Manager and write or access cached content.</w:t>
      </w:r>
    </w:p>
    <w:p w14:paraId="6298E41A" w14:textId="6FDFBCD7" w:rsidR="00186550" w:rsidRDefault="004D25AC" w:rsidP="00186550">
      <w:pPr>
        <w:pStyle w:val="NoSpacing"/>
        <w:numPr>
          <w:ilvl w:val="0"/>
          <w:numId w:val="14"/>
        </w:numPr>
        <w:jc w:val="both"/>
        <w:rPr>
          <w:rFonts w:cstheme="minorHAnsi"/>
          <w:sz w:val="24"/>
          <w:szCs w:val="24"/>
        </w:rPr>
      </w:pPr>
      <w:r>
        <w:rPr>
          <w:rFonts w:cstheme="minorHAnsi"/>
          <w:sz w:val="24"/>
          <w:szCs w:val="24"/>
        </w:rPr>
        <w:t>Semantic Cache Manager (</w:t>
      </w:r>
      <w:proofErr w:type="spellStart"/>
      <w:proofErr w:type="gramStart"/>
      <w:r>
        <w:rPr>
          <w:rFonts w:cstheme="minorHAnsi"/>
          <w:sz w:val="24"/>
          <w:szCs w:val="24"/>
        </w:rPr>
        <w:t>org.openinfralabs</w:t>
      </w:r>
      <w:proofErr w:type="gramEnd"/>
      <w:r>
        <w:rPr>
          <w:rFonts w:cstheme="minorHAnsi"/>
          <w:sz w:val="24"/>
          <w:szCs w:val="24"/>
        </w:rPr>
        <w:t>.caerus.cache.manager</w:t>
      </w:r>
      <w:proofErr w:type="spellEnd"/>
      <w:r>
        <w:rPr>
          <w:rFonts w:cstheme="minorHAnsi"/>
          <w:sz w:val="24"/>
          <w:szCs w:val="24"/>
        </w:rPr>
        <w:t xml:space="preserve">): </w:t>
      </w:r>
      <w:r w:rsidR="00186550">
        <w:rPr>
          <w:rFonts w:cstheme="minorHAnsi"/>
          <w:sz w:val="24"/>
          <w:szCs w:val="24"/>
        </w:rPr>
        <w:t>Centralized service that maintains semantic information and size of cached content.</w:t>
      </w:r>
    </w:p>
    <w:p w14:paraId="755C8235" w14:textId="33D7D202" w:rsidR="00186550" w:rsidRDefault="00186550" w:rsidP="00186550">
      <w:pPr>
        <w:pStyle w:val="NoSpacing"/>
        <w:numPr>
          <w:ilvl w:val="0"/>
          <w:numId w:val="14"/>
        </w:numPr>
        <w:jc w:val="both"/>
        <w:rPr>
          <w:rFonts w:cstheme="minorHAnsi"/>
          <w:sz w:val="24"/>
          <w:szCs w:val="24"/>
        </w:rPr>
      </w:pPr>
      <w:r>
        <w:rPr>
          <w:rFonts w:cstheme="minorHAnsi"/>
          <w:sz w:val="24"/>
          <w:szCs w:val="24"/>
        </w:rPr>
        <w:t xml:space="preserve">Cache Storage: Storage used for cached content. As of now, only technologies that expose </w:t>
      </w:r>
      <w:r w:rsidR="008607C6">
        <w:rPr>
          <w:rFonts w:cstheme="minorHAnsi"/>
          <w:sz w:val="24"/>
          <w:szCs w:val="24"/>
        </w:rPr>
        <w:t>Hadoop Distributed File System (</w:t>
      </w:r>
      <w:r>
        <w:rPr>
          <w:rFonts w:cstheme="minorHAnsi"/>
          <w:sz w:val="24"/>
          <w:szCs w:val="24"/>
        </w:rPr>
        <w:t>H</w:t>
      </w:r>
      <w:r w:rsidR="008607C6">
        <w:rPr>
          <w:rFonts w:cstheme="minorHAnsi"/>
          <w:sz w:val="24"/>
          <w:szCs w:val="24"/>
        </w:rPr>
        <w:t xml:space="preserve">DFS) </w:t>
      </w:r>
      <w:r>
        <w:rPr>
          <w:rFonts w:cstheme="minorHAnsi"/>
          <w:sz w:val="24"/>
          <w:szCs w:val="24"/>
        </w:rPr>
        <w:t>API are supported. There are four different tiers that are supported (we assume disaggregated architectures with compute and storage cluster separated):</w:t>
      </w:r>
    </w:p>
    <w:p w14:paraId="7627955B" w14:textId="324CE22C" w:rsidR="00186550" w:rsidRDefault="00186550" w:rsidP="00186550">
      <w:pPr>
        <w:pStyle w:val="NoSpacing"/>
        <w:numPr>
          <w:ilvl w:val="1"/>
          <w:numId w:val="14"/>
        </w:numPr>
        <w:jc w:val="both"/>
        <w:rPr>
          <w:rFonts w:cstheme="minorHAnsi"/>
          <w:sz w:val="24"/>
          <w:szCs w:val="24"/>
        </w:rPr>
      </w:pPr>
      <w:r>
        <w:rPr>
          <w:rFonts w:cstheme="minorHAnsi"/>
          <w:sz w:val="24"/>
          <w:szCs w:val="24"/>
        </w:rPr>
        <w:t>COMPUTE_MEMORY: Memory cache near the compute cluster.</w:t>
      </w:r>
    </w:p>
    <w:p w14:paraId="4A8D921E" w14:textId="07FE6FB9" w:rsidR="00186550" w:rsidRDefault="00186550" w:rsidP="00186550">
      <w:pPr>
        <w:pStyle w:val="NoSpacing"/>
        <w:numPr>
          <w:ilvl w:val="1"/>
          <w:numId w:val="14"/>
        </w:numPr>
        <w:jc w:val="both"/>
        <w:rPr>
          <w:rFonts w:cstheme="minorHAnsi"/>
          <w:sz w:val="24"/>
          <w:szCs w:val="24"/>
        </w:rPr>
      </w:pPr>
      <w:r>
        <w:rPr>
          <w:rFonts w:cstheme="minorHAnsi"/>
          <w:sz w:val="24"/>
          <w:szCs w:val="24"/>
        </w:rPr>
        <w:t>COMPUTE_DISK: Disk cache near the compute cluster.</w:t>
      </w:r>
    </w:p>
    <w:p w14:paraId="4710B677" w14:textId="0E4DBBF2" w:rsidR="00186550" w:rsidRDefault="00186550" w:rsidP="00186550">
      <w:pPr>
        <w:pStyle w:val="NoSpacing"/>
        <w:numPr>
          <w:ilvl w:val="1"/>
          <w:numId w:val="14"/>
        </w:numPr>
        <w:jc w:val="both"/>
        <w:rPr>
          <w:rFonts w:cstheme="minorHAnsi"/>
          <w:sz w:val="24"/>
          <w:szCs w:val="24"/>
        </w:rPr>
      </w:pPr>
      <w:r>
        <w:rPr>
          <w:rFonts w:cstheme="minorHAnsi"/>
          <w:sz w:val="24"/>
          <w:szCs w:val="24"/>
        </w:rPr>
        <w:t>STORAGE_MEMORY: Memory cache near the storage cluster.</w:t>
      </w:r>
    </w:p>
    <w:p w14:paraId="572FE74A" w14:textId="32A7221B" w:rsidR="00186550" w:rsidRDefault="00186550" w:rsidP="00186550">
      <w:pPr>
        <w:pStyle w:val="NoSpacing"/>
        <w:numPr>
          <w:ilvl w:val="1"/>
          <w:numId w:val="14"/>
        </w:numPr>
        <w:jc w:val="both"/>
        <w:rPr>
          <w:rFonts w:cstheme="minorHAnsi"/>
          <w:sz w:val="24"/>
          <w:szCs w:val="24"/>
        </w:rPr>
      </w:pPr>
      <w:r>
        <w:rPr>
          <w:rFonts w:cstheme="minorHAnsi"/>
          <w:sz w:val="24"/>
          <w:szCs w:val="24"/>
        </w:rPr>
        <w:t>STORAGE_DISK: Disk cache near the storage cluster.</w:t>
      </w:r>
    </w:p>
    <w:p w14:paraId="50D43C5A" w14:textId="7926659A" w:rsidR="00186550" w:rsidRDefault="00186550" w:rsidP="00186550">
      <w:pPr>
        <w:pStyle w:val="NoSpacing"/>
        <w:numPr>
          <w:ilvl w:val="0"/>
          <w:numId w:val="14"/>
        </w:numPr>
        <w:jc w:val="both"/>
        <w:rPr>
          <w:rFonts w:cstheme="minorHAnsi"/>
          <w:sz w:val="24"/>
          <w:szCs w:val="24"/>
        </w:rPr>
      </w:pPr>
      <w:r>
        <w:rPr>
          <w:rFonts w:cstheme="minorHAnsi"/>
          <w:sz w:val="24"/>
          <w:szCs w:val="24"/>
        </w:rPr>
        <w:t>Source Storage: Storage where source data lies. Semantic Cache Manager has no access to it.</w:t>
      </w:r>
    </w:p>
    <w:p w14:paraId="3F69871D" w14:textId="77777777" w:rsidR="00186550" w:rsidRPr="00186550" w:rsidRDefault="00186550" w:rsidP="00186550">
      <w:pPr>
        <w:pStyle w:val="NoSpacing"/>
        <w:ind w:left="360"/>
        <w:jc w:val="both"/>
        <w:rPr>
          <w:rFonts w:cstheme="minorHAnsi"/>
          <w:sz w:val="24"/>
          <w:szCs w:val="24"/>
        </w:rPr>
      </w:pPr>
    </w:p>
    <w:p w14:paraId="332BCA83" w14:textId="254CAC45" w:rsidR="00C3073B" w:rsidRDefault="00567CDB" w:rsidP="00567CDB">
      <w:pPr>
        <w:pStyle w:val="NoSpacing"/>
        <w:keepNext/>
        <w:jc w:val="center"/>
      </w:pPr>
      <w:r>
        <w:rPr>
          <w:noProof/>
        </w:rPr>
        <w:drawing>
          <wp:inline distT="0" distB="0" distL="0" distR="0" wp14:anchorId="6027120C" wp14:editId="4B81DF16">
            <wp:extent cx="4988290" cy="20571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8290" cy="2057139"/>
                    </a:xfrm>
                    <a:prstGeom prst="rect">
                      <a:avLst/>
                    </a:prstGeom>
                  </pic:spPr>
                </pic:pic>
              </a:graphicData>
            </a:graphic>
          </wp:inline>
        </w:drawing>
      </w:r>
    </w:p>
    <w:p w14:paraId="102B22B6" w14:textId="237E92B4" w:rsidR="00C3073B" w:rsidRPr="00C3073B" w:rsidRDefault="00C3073B" w:rsidP="00C3073B">
      <w:pPr>
        <w:pStyle w:val="Caption"/>
        <w:jc w:val="center"/>
        <w:rPr>
          <w:rFonts w:ascii="Times New Roman" w:hAnsi="Times New Roman" w:cs="Times New Roman"/>
          <w:b w:val="0"/>
          <w:bCs w:val="0"/>
          <w:i/>
          <w:iCs/>
          <w:sz w:val="24"/>
          <w:szCs w:val="24"/>
        </w:rPr>
      </w:pPr>
      <w:bookmarkStart w:id="9" w:name="_Ref64948348"/>
      <w:r w:rsidRPr="00C3073B">
        <w:rPr>
          <w:rFonts w:ascii="Times New Roman" w:hAnsi="Times New Roman" w:cs="Times New Roman"/>
          <w:i/>
          <w:iCs/>
          <w:sz w:val="24"/>
          <w:szCs w:val="24"/>
        </w:rPr>
        <w:t xml:space="preserve">Figure </w:t>
      </w:r>
      <w:r w:rsidRPr="00C3073B">
        <w:rPr>
          <w:rFonts w:ascii="Times New Roman" w:hAnsi="Times New Roman" w:cs="Times New Roman"/>
          <w:i/>
          <w:iCs/>
          <w:sz w:val="24"/>
          <w:szCs w:val="24"/>
        </w:rPr>
        <w:fldChar w:fldCharType="begin"/>
      </w:r>
      <w:r w:rsidRPr="00C3073B">
        <w:rPr>
          <w:rFonts w:ascii="Times New Roman" w:hAnsi="Times New Roman" w:cs="Times New Roman"/>
          <w:i/>
          <w:iCs/>
          <w:sz w:val="24"/>
          <w:szCs w:val="24"/>
        </w:rPr>
        <w:instrText xml:space="preserve"> SEQ Figure \* ARABIC </w:instrText>
      </w:r>
      <w:r w:rsidRPr="00C3073B">
        <w:rPr>
          <w:rFonts w:ascii="Times New Roman" w:hAnsi="Times New Roman" w:cs="Times New Roman"/>
          <w:i/>
          <w:iCs/>
          <w:sz w:val="24"/>
          <w:szCs w:val="24"/>
        </w:rPr>
        <w:fldChar w:fldCharType="separate"/>
      </w:r>
      <w:r w:rsidR="00AB1E19">
        <w:rPr>
          <w:rFonts w:ascii="Times New Roman" w:hAnsi="Times New Roman" w:cs="Times New Roman"/>
          <w:i/>
          <w:iCs/>
          <w:noProof/>
          <w:sz w:val="24"/>
          <w:szCs w:val="24"/>
        </w:rPr>
        <w:t>8</w:t>
      </w:r>
      <w:r w:rsidRPr="00C3073B">
        <w:rPr>
          <w:rFonts w:ascii="Times New Roman" w:hAnsi="Times New Roman" w:cs="Times New Roman"/>
          <w:i/>
          <w:iCs/>
          <w:sz w:val="24"/>
          <w:szCs w:val="24"/>
        </w:rPr>
        <w:fldChar w:fldCharType="end"/>
      </w:r>
      <w:bookmarkEnd w:id="9"/>
      <w:r w:rsidRPr="00C3073B">
        <w:rPr>
          <w:rFonts w:ascii="Times New Roman" w:hAnsi="Times New Roman" w:cs="Times New Roman"/>
          <w:b w:val="0"/>
          <w:bCs w:val="0"/>
          <w:i/>
          <w:iCs/>
          <w:sz w:val="24"/>
          <w:szCs w:val="24"/>
        </w:rPr>
        <w:t>: Semantic Cache Architecture. Full lines denote direct communication between nodes</w:t>
      </w:r>
      <w:r w:rsidRPr="00C3073B">
        <w:rPr>
          <w:rFonts w:ascii="Times New Roman" w:hAnsi="Times New Roman" w:cs="Times New Roman"/>
          <w:b w:val="0"/>
          <w:bCs w:val="0"/>
          <w:i/>
          <w:iCs/>
          <w:noProof/>
          <w:sz w:val="24"/>
          <w:szCs w:val="24"/>
        </w:rPr>
        <w:t>, while dashed ones have to be indirect communications through Semantic Cache Manager.</w:t>
      </w:r>
      <w:r w:rsidR="00A461CC">
        <w:rPr>
          <w:rFonts w:ascii="Times New Roman" w:hAnsi="Times New Roman" w:cs="Times New Roman"/>
          <w:b w:val="0"/>
          <w:bCs w:val="0"/>
          <w:i/>
          <w:iCs/>
          <w:noProof/>
          <w:sz w:val="24"/>
          <w:szCs w:val="24"/>
        </w:rPr>
        <w:t xml:space="preserve"> Semantic Cache Client is denoted as SC Client in the Figure.</w:t>
      </w:r>
    </w:p>
    <w:p w14:paraId="2A3C81E9" w14:textId="0B9DC92A" w:rsidR="00CE5043" w:rsidRDefault="00186550" w:rsidP="00CE5043">
      <w:pPr>
        <w:pStyle w:val="Heading2"/>
      </w:pPr>
      <w:r>
        <w:t>Assumptions</w:t>
      </w:r>
    </w:p>
    <w:p w14:paraId="3F3B0FA6" w14:textId="3D4384E0" w:rsidR="00186550" w:rsidRPr="00540FAE" w:rsidRDefault="00186550" w:rsidP="00215BAD">
      <w:pPr>
        <w:jc w:val="both"/>
      </w:pPr>
      <w:r w:rsidRPr="00540FAE">
        <w:t>Some assumptions are made about the modules and the overall platform. Correctness is ensured if and only if these assumptions hold.</w:t>
      </w:r>
    </w:p>
    <w:p w14:paraId="67C8209D" w14:textId="7FB9B02D" w:rsidR="00CE5043" w:rsidRPr="00540FAE" w:rsidRDefault="00540FAE" w:rsidP="00215BAD">
      <w:pPr>
        <w:pStyle w:val="NoSpacing"/>
        <w:numPr>
          <w:ilvl w:val="0"/>
          <w:numId w:val="15"/>
        </w:numPr>
        <w:jc w:val="both"/>
        <w:rPr>
          <w:sz w:val="24"/>
          <w:szCs w:val="24"/>
        </w:rPr>
      </w:pPr>
      <w:r w:rsidRPr="00540FAE">
        <w:rPr>
          <w:sz w:val="24"/>
          <w:szCs w:val="24"/>
        </w:rPr>
        <w:lastRenderedPageBreak/>
        <w:t xml:space="preserve">The network between the Semantic Cache Client and Manager must be reliable (achieved via using </w:t>
      </w:r>
      <w:hyperlink r:id="rId17" w:history="1">
        <w:proofErr w:type="spellStart"/>
        <w:r w:rsidRPr="00215BAD">
          <w:rPr>
            <w:rStyle w:val="Hyperlink"/>
            <w:sz w:val="24"/>
            <w:szCs w:val="24"/>
          </w:rPr>
          <w:t>gRPC</w:t>
        </w:r>
        <w:proofErr w:type="spellEnd"/>
      </w:hyperlink>
      <w:r w:rsidRPr="00540FAE">
        <w:rPr>
          <w:sz w:val="24"/>
          <w:szCs w:val="24"/>
        </w:rPr>
        <w:t>). This means that messages are not corrupted, partially delivered, or delivered multiple times. Essentially, a message is either delivered once or fails.</w:t>
      </w:r>
    </w:p>
    <w:p w14:paraId="78AFAF8B" w14:textId="5AB2499E" w:rsidR="00540FAE" w:rsidRPr="00540FAE" w:rsidRDefault="00540FAE" w:rsidP="00215BAD">
      <w:pPr>
        <w:pStyle w:val="NoSpacing"/>
        <w:numPr>
          <w:ilvl w:val="0"/>
          <w:numId w:val="15"/>
        </w:numPr>
        <w:jc w:val="both"/>
        <w:rPr>
          <w:sz w:val="24"/>
          <w:szCs w:val="24"/>
        </w:rPr>
      </w:pPr>
      <w:r w:rsidRPr="00540FAE">
        <w:rPr>
          <w:sz w:val="24"/>
          <w:szCs w:val="24"/>
        </w:rPr>
        <w:t>The Driver does not fail during the execution of a job.</w:t>
      </w:r>
    </w:p>
    <w:p w14:paraId="3852DB0F" w14:textId="217F49EF" w:rsidR="00540FAE" w:rsidRPr="00540FAE" w:rsidRDefault="00540FAE" w:rsidP="00215BAD">
      <w:pPr>
        <w:pStyle w:val="NoSpacing"/>
        <w:numPr>
          <w:ilvl w:val="0"/>
          <w:numId w:val="15"/>
        </w:numPr>
        <w:jc w:val="both"/>
        <w:rPr>
          <w:sz w:val="24"/>
          <w:szCs w:val="24"/>
        </w:rPr>
      </w:pPr>
      <w:r w:rsidRPr="00540FAE">
        <w:rPr>
          <w:sz w:val="24"/>
          <w:szCs w:val="24"/>
        </w:rPr>
        <w:t>The source data stored in Source Storage(s) is immutable (is not modified).</w:t>
      </w:r>
    </w:p>
    <w:p w14:paraId="2B442C38" w14:textId="52F4757A" w:rsidR="00540FAE" w:rsidRDefault="00540FAE" w:rsidP="00215BAD">
      <w:pPr>
        <w:pStyle w:val="NoSpacing"/>
        <w:numPr>
          <w:ilvl w:val="0"/>
          <w:numId w:val="15"/>
        </w:numPr>
        <w:jc w:val="both"/>
        <w:rPr>
          <w:sz w:val="24"/>
          <w:szCs w:val="24"/>
        </w:rPr>
      </w:pPr>
      <w:r w:rsidRPr="00540FAE">
        <w:rPr>
          <w:sz w:val="24"/>
          <w:szCs w:val="24"/>
        </w:rPr>
        <w:t>The cached content in Cache Storage is always available and cannot be corrupted or modified without Semantic Cache Manager approving the modification.</w:t>
      </w:r>
    </w:p>
    <w:p w14:paraId="074BBDFD" w14:textId="66C7DCAA" w:rsidR="00BD26AA" w:rsidRDefault="00BD26AA" w:rsidP="00215BAD">
      <w:pPr>
        <w:pStyle w:val="NoSpacing"/>
        <w:numPr>
          <w:ilvl w:val="0"/>
          <w:numId w:val="15"/>
        </w:numPr>
        <w:jc w:val="both"/>
        <w:rPr>
          <w:sz w:val="24"/>
          <w:szCs w:val="24"/>
        </w:rPr>
      </w:pPr>
      <w:bookmarkStart w:id="10" w:name="_Hlk64963615"/>
      <w:r>
        <w:rPr>
          <w:sz w:val="24"/>
          <w:szCs w:val="24"/>
        </w:rPr>
        <w:t>Semantic Cache Manager, although it is a centralized service is always available and cannot fail.</w:t>
      </w:r>
    </w:p>
    <w:p w14:paraId="1C69491D" w14:textId="5D3B5EC7" w:rsidR="0021181C" w:rsidRPr="00540FAE" w:rsidRDefault="0021181C" w:rsidP="00215BAD">
      <w:pPr>
        <w:pStyle w:val="NoSpacing"/>
        <w:numPr>
          <w:ilvl w:val="0"/>
          <w:numId w:val="15"/>
        </w:numPr>
        <w:jc w:val="both"/>
        <w:rPr>
          <w:sz w:val="24"/>
          <w:szCs w:val="24"/>
        </w:rPr>
      </w:pPr>
      <w:r>
        <w:rPr>
          <w:sz w:val="24"/>
          <w:szCs w:val="24"/>
        </w:rPr>
        <w:t xml:space="preserve">Access control works ideally, meaning that </w:t>
      </w:r>
      <w:r w:rsidR="001B38B5">
        <w:rPr>
          <w:sz w:val="24"/>
          <w:szCs w:val="24"/>
        </w:rPr>
        <w:t>a user has access to the cached content if and only if the user also has access to all the source files from which the cached content derived from</w:t>
      </w:r>
      <w:r>
        <w:rPr>
          <w:sz w:val="24"/>
          <w:szCs w:val="24"/>
        </w:rPr>
        <w:t>.</w:t>
      </w:r>
    </w:p>
    <w:bookmarkEnd w:id="10"/>
    <w:p w14:paraId="409DD777" w14:textId="0C6309D2" w:rsidR="00540FAE" w:rsidRPr="00540FAE" w:rsidRDefault="00215BAD" w:rsidP="00215BAD">
      <w:pPr>
        <w:pStyle w:val="NoSpacing"/>
        <w:jc w:val="both"/>
        <w:rPr>
          <w:sz w:val="24"/>
          <w:szCs w:val="24"/>
        </w:rPr>
      </w:pPr>
      <w:r>
        <w:rPr>
          <w:sz w:val="24"/>
          <w:szCs w:val="24"/>
        </w:rPr>
        <w:t xml:space="preserve">All </w:t>
      </w:r>
      <w:r w:rsidR="00540FAE" w:rsidRPr="00540FAE">
        <w:rPr>
          <w:sz w:val="24"/>
          <w:szCs w:val="24"/>
        </w:rPr>
        <w:t xml:space="preserve">assumptions are going to be lifted </w:t>
      </w:r>
      <w:r>
        <w:rPr>
          <w:sz w:val="24"/>
          <w:szCs w:val="24"/>
        </w:rPr>
        <w:t>or weakened to more realistic assumptions by technologies which are going to be later introduced in this document</w:t>
      </w:r>
      <w:r w:rsidR="00540FAE" w:rsidRPr="00540FAE">
        <w:rPr>
          <w:sz w:val="24"/>
          <w:szCs w:val="24"/>
        </w:rPr>
        <w:t>.</w:t>
      </w:r>
    </w:p>
    <w:p w14:paraId="6374C29E" w14:textId="115B049D" w:rsidR="00540FAE" w:rsidRDefault="00540FAE" w:rsidP="00540FAE">
      <w:pPr>
        <w:pStyle w:val="NoSpacing"/>
      </w:pPr>
    </w:p>
    <w:p w14:paraId="6BCCAD03" w14:textId="6F8936E2" w:rsidR="00540FAE" w:rsidRDefault="00540FAE" w:rsidP="00540FAE">
      <w:pPr>
        <w:pStyle w:val="Heading2"/>
      </w:pPr>
      <w:r>
        <w:t>Initialization</w:t>
      </w:r>
    </w:p>
    <w:p w14:paraId="7E0B824B" w14:textId="413F8BF1" w:rsidR="00540FAE" w:rsidRDefault="00540FAE" w:rsidP="00540FAE">
      <w:pPr>
        <w:pStyle w:val="Heading3"/>
      </w:pPr>
      <w:r>
        <w:t>Semantic Cache Manager</w:t>
      </w:r>
    </w:p>
    <w:p w14:paraId="3DE86A41" w14:textId="77777777" w:rsidR="00BD26AA" w:rsidRPr="00BD26AA" w:rsidRDefault="00BD26AA" w:rsidP="00BD26AA"/>
    <w:p w14:paraId="57CEB55F" w14:textId="366CAE90" w:rsidR="009B74B5" w:rsidRDefault="00BD26AA" w:rsidP="003E112D">
      <w:pPr>
        <w:pStyle w:val="NoSpacing"/>
        <w:jc w:val="both"/>
        <w:rPr>
          <w:sz w:val="24"/>
          <w:szCs w:val="24"/>
        </w:rPr>
      </w:pPr>
      <w:r w:rsidRPr="00BD26AA">
        <w:rPr>
          <w:b/>
          <w:bCs/>
          <w:sz w:val="24"/>
          <w:szCs w:val="24"/>
        </w:rPr>
        <w:fldChar w:fldCharType="begin"/>
      </w:r>
      <w:r w:rsidRPr="00BD26AA">
        <w:rPr>
          <w:b/>
          <w:bCs/>
          <w:sz w:val="24"/>
          <w:szCs w:val="24"/>
        </w:rPr>
        <w:instrText xml:space="preserve"> REF _Ref64953008 \h  \* MERGEFORMAT </w:instrText>
      </w:r>
      <w:r w:rsidRPr="00BD26AA">
        <w:rPr>
          <w:b/>
          <w:bCs/>
          <w:sz w:val="24"/>
          <w:szCs w:val="24"/>
        </w:rPr>
      </w:r>
      <w:r w:rsidRPr="00BD26AA">
        <w:rPr>
          <w:b/>
          <w:bCs/>
          <w:sz w:val="24"/>
          <w:szCs w:val="24"/>
        </w:rPr>
        <w:fldChar w:fldCharType="separate"/>
      </w:r>
      <w:r w:rsidRPr="00BD26AA">
        <w:rPr>
          <w:rFonts w:ascii="Times New Roman" w:hAnsi="Times New Roman" w:cs="Times New Roman"/>
          <w:b/>
          <w:bCs/>
          <w:i/>
          <w:iCs/>
          <w:sz w:val="24"/>
          <w:szCs w:val="24"/>
        </w:rPr>
        <w:t xml:space="preserve">Figure </w:t>
      </w:r>
      <w:r w:rsidRPr="00BD26AA">
        <w:rPr>
          <w:rFonts w:ascii="Times New Roman" w:hAnsi="Times New Roman" w:cs="Times New Roman"/>
          <w:b/>
          <w:bCs/>
          <w:i/>
          <w:iCs/>
          <w:noProof/>
          <w:sz w:val="24"/>
          <w:szCs w:val="24"/>
        </w:rPr>
        <w:t>9</w:t>
      </w:r>
      <w:r w:rsidRPr="00BD26AA">
        <w:rPr>
          <w:b/>
          <w:bCs/>
          <w:sz w:val="24"/>
          <w:szCs w:val="24"/>
        </w:rPr>
        <w:fldChar w:fldCharType="end"/>
      </w:r>
      <w:r>
        <w:rPr>
          <w:sz w:val="24"/>
          <w:szCs w:val="24"/>
        </w:rPr>
        <w:t xml:space="preserve"> shows how the Semantic Cache Manager is initialized. The steps are as follows:</w:t>
      </w:r>
    </w:p>
    <w:p w14:paraId="31045AC4" w14:textId="63C8AA6C" w:rsidR="00BD26AA" w:rsidRPr="00BD26AA" w:rsidRDefault="00BD26AA" w:rsidP="003E112D">
      <w:pPr>
        <w:pStyle w:val="NoSpacing"/>
        <w:numPr>
          <w:ilvl w:val="0"/>
          <w:numId w:val="16"/>
        </w:numPr>
        <w:jc w:val="both"/>
        <w:rPr>
          <w:sz w:val="24"/>
          <w:szCs w:val="24"/>
        </w:rPr>
      </w:pPr>
      <w:r w:rsidRPr="00BD26AA">
        <w:rPr>
          <w:sz w:val="24"/>
          <w:szCs w:val="24"/>
        </w:rPr>
        <w:t>Semantic Cache Admin writes the configuration, that includes URIs</w:t>
      </w:r>
      <w:r w:rsidR="00A461CC">
        <w:rPr>
          <w:sz w:val="24"/>
          <w:szCs w:val="24"/>
        </w:rPr>
        <w:t xml:space="preserve"> and a capacity (in bytes)</w:t>
      </w:r>
      <w:r w:rsidRPr="00BD26AA">
        <w:rPr>
          <w:sz w:val="24"/>
          <w:szCs w:val="24"/>
        </w:rPr>
        <w:t xml:space="preserve"> for each cache tier that is defined by the user. Optionally, it might include the port in which the manager needs to listen to (default: 35001).</w:t>
      </w:r>
    </w:p>
    <w:p w14:paraId="128BB028" w14:textId="06BB8538" w:rsidR="00BD26AA" w:rsidRPr="00BD26AA" w:rsidRDefault="00BD26AA" w:rsidP="003E112D">
      <w:pPr>
        <w:pStyle w:val="NoSpacing"/>
        <w:numPr>
          <w:ilvl w:val="0"/>
          <w:numId w:val="16"/>
        </w:numPr>
        <w:jc w:val="both"/>
        <w:rPr>
          <w:sz w:val="24"/>
          <w:szCs w:val="24"/>
        </w:rPr>
      </w:pPr>
      <w:r w:rsidRPr="4D9CDD2F">
        <w:rPr>
          <w:sz w:val="24"/>
          <w:szCs w:val="24"/>
        </w:rPr>
        <w:t>When initiated, Semantic Cache Manager pulls the configuration from the configuration file.</w:t>
      </w:r>
    </w:p>
    <w:p w14:paraId="70EE566A" w14:textId="0F8261BA" w:rsidR="00BD26AA" w:rsidRPr="00BD26AA" w:rsidRDefault="00BD26AA" w:rsidP="003E112D">
      <w:pPr>
        <w:pStyle w:val="NoSpacing"/>
        <w:numPr>
          <w:ilvl w:val="0"/>
          <w:numId w:val="16"/>
        </w:numPr>
        <w:jc w:val="both"/>
        <w:rPr>
          <w:sz w:val="24"/>
          <w:szCs w:val="24"/>
        </w:rPr>
      </w:pPr>
      <w:r w:rsidRPr="4D9CDD2F">
        <w:rPr>
          <w:sz w:val="24"/>
          <w:szCs w:val="24"/>
        </w:rPr>
        <w:t>Semantic Cache Manager sets up size variables to prevent cache overflow for each successfully registered baseline cache.</w:t>
      </w:r>
    </w:p>
    <w:p w14:paraId="57A42D68" w14:textId="0F7E11A7" w:rsidR="00BD26AA" w:rsidRPr="00BD26AA" w:rsidRDefault="00BD26AA" w:rsidP="003E112D">
      <w:pPr>
        <w:pStyle w:val="NoSpacing"/>
        <w:numPr>
          <w:ilvl w:val="0"/>
          <w:numId w:val="16"/>
        </w:numPr>
        <w:jc w:val="both"/>
        <w:rPr>
          <w:sz w:val="24"/>
          <w:szCs w:val="24"/>
        </w:rPr>
      </w:pPr>
      <w:r w:rsidRPr="4D9CDD2F">
        <w:rPr>
          <w:sz w:val="24"/>
          <w:szCs w:val="24"/>
        </w:rPr>
        <w:t>Semantic Cache Manager starts listening for connections</w:t>
      </w:r>
      <w:r w:rsidR="00CD0ED7" w:rsidRPr="4D9CDD2F">
        <w:rPr>
          <w:sz w:val="24"/>
          <w:szCs w:val="24"/>
        </w:rPr>
        <w:t xml:space="preserve"> (start </w:t>
      </w:r>
      <w:proofErr w:type="spellStart"/>
      <w:r w:rsidR="00CD0ED7" w:rsidRPr="4D9CDD2F">
        <w:rPr>
          <w:sz w:val="24"/>
          <w:szCs w:val="24"/>
        </w:rPr>
        <w:t>gRPC</w:t>
      </w:r>
      <w:proofErr w:type="spellEnd"/>
      <w:r w:rsidR="00CD0ED7" w:rsidRPr="4D9CDD2F">
        <w:rPr>
          <w:sz w:val="24"/>
          <w:szCs w:val="24"/>
        </w:rPr>
        <w:t xml:space="preserve"> server)</w:t>
      </w:r>
      <w:r w:rsidRPr="4D9CDD2F">
        <w:rPr>
          <w:sz w:val="24"/>
          <w:szCs w:val="24"/>
        </w:rPr>
        <w:t xml:space="preserve"> using the configured port value.</w:t>
      </w:r>
    </w:p>
    <w:p w14:paraId="1133A898" w14:textId="77777777" w:rsidR="009B74B5" w:rsidRPr="00540FAE" w:rsidRDefault="009B74B5" w:rsidP="00540FAE">
      <w:pPr>
        <w:pStyle w:val="NoSpacing"/>
        <w:rPr>
          <w:sz w:val="24"/>
          <w:szCs w:val="24"/>
        </w:rPr>
      </w:pPr>
    </w:p>
    <w:p w14:paraId="7218AEEC" w14:textId="77777777" w:rsidR="009B74B5" w:rsidRDefault="009B74B5" w:rsidP="009B74B5">
      <w:pPr>
        <w:pStyle w:val="NoSpacing"/>
        <w:keepNext/>
        <w:jc w:val="center"/>
      </w:pPr>
      <w:r>
        <w:rPr>
          <w:noProof/>
        </w:rPr>
        <w:lastRenderedPageBreak/>
        <w:drawing>
          <wp:inline distT="0" distB="0" distL="0" distR="0" wp14:anchorId="0F0DE46A" wp14:editId="57AE1C02">
            <wp:extent cx="5669426" cy="260096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69426" cy="2600960"/>
                    </a:xfrm>
                    <a:prstGeom prst="rect">
                      <a:avLst/>
                    </a:prstGeom>
                  </pic:spPr>
                </pic:pic>
              </a:graphicData>
            </a:graphic>
          </wp:inline>
        </w:drawing>
      </w:r>
    </w:p>
    <w:p w14:paraId="2F9E68CC" w14:textId="1F6957F7" w:rsidR="00540FAE" w:rsidRDefault="009B74B5" w:rsidP="009B74B5">
      <w:pPr>
        <w:pStyle w:val="Caption"/>
        <w:jc w:val="center"/>
        <w:rPr>
          <w:rFonts w:ascii="Times New Roman" w:hAnsi="Times New Roman" w:cs="Times New Roman"/>
          <w:b w:val="0"/>
          <w:bCs w:val="0"/>
          <w:i/>
          <w:iCs/>
          <w:sz w:val="24"/>
          <w:szCs w:val="24"/>
        </w:rPr>
      </w:pPr>
      <w:bookmarkStart w:id="11" w:name="_Ref64953008"/>
      <w:r w:rsidRPr="009B74B5">
        <w:rPr>
          <w:rFonts w:ascii="Times New Roman" w:hAnsi="Times New Roman" w:cs="Times New Roman"/>
          <w:i/>
          <w:iCs/>
          <w:sz w:val="24"/>
          <w:szCs w:val="24"/>
        </w:rPr>
        <w:t xml:space="preserve">Figure </w:t>
      </w:r>
      <w:r w:rsidRPr="009B74B5">
        <w:rPr>
          <w:rFonts w:ascii="Times New Roman" w:hAnsi="Times New Roman" w:cs="Times New Roman"/>
          <w:i/>
          <w:iCs/>
          <w:sz w:val="24"/>
          <w:szCs w:val="24"/>
        </w:rPr>
        <w:fldChar w:fldCharType="begin"/>
      </w:r>
      <w:r w:rsidRPr="009B74B5">
        <w:rPr>
          <w:rFonts w:ascii="Times New Roman" w:hAnsi="Times New Roman" w:cs="Times New Roman"/>
          <w:i/>
          <w:iCs/>
          <w:sz w:val="24"/>
          <w:szCs w:val="24"/>
        </w:rPr>
        <w:instrText xml:space="preserve"> SEQ Figure \* ARABIC </w:instrText>
      </w:r>
      <w:r w:rsidRPr="009B74B5">
        <w:rPr>
          <w:rFonts w:ascii="Times New Roman" w:hAnsi="Times New Roman" w:cs="Times New Roman"/>
          <w:i/>
          <w:iCs/>
          <w:sz w:val="24"/>
          <w:szCs w:val="24"/>
        </w:rPr>
        <w:fldChar w:fldCharType="separate"/>
      </w:r>
      <w:r w:rsidR="00AB1E19">
        <w:rPr>
          <w:rFonts w:ascii="Times New Roman" w:hAnsi="Times New Roman" w:cs="Times New Roman"/>
          <w:i/>
          <w:iCs/>
          <w:noProof/>
          <w:sz w:val="24"/>
          <w:szCs w:val="24"/>
        </w:rPr>
        <w:t>9</w:t>
      </w:r>
      <w:r w:rsidRPr="009B74B5">
        <w:rPr>
          <w:rFonts w:ascii="Times New Roman" w:hAnsi="Times New Roman" w:cs="Times New Roman"/>
          <w:i/>
          <w:iCs/>
          <w:sz w:val="24"/>
          <w:szCs w:val="24"/>
        </w:rPr>
        <w:fldChar w:fldCharType="end"/>
      </w:r>
      <w:bookmarkEnd w:id="11"/>
      <w:r w:rsidRPr="009B74B5">
        <w:rPr>
          <w:rFonts w:ascii="Times New Roman" w:hAnsi="Times New Roman" w:cs="Times New Roman"/>
          <w:b w:val="0"/>
          <w:bCs w:val="0"/>
          <w:i/>
          <w:iCs/>
          <w:sz w:val="24"/>
          <w:szCs w:val="24"/>
        </w:rPr>
        <w:t>: Semantic Cache Manager Initialization</w:t>
      </w:r>
    </w:p>
    <w:p w14:paraId="79F1C059" w14:textId="77777777" w:rsidR="003E112D" w:rsidRPr="003E112D" w:rsidRDefault="003E112D" w:rsidP="003E112D"/>
    <w:p w14:paraId="49E12429" w14:textId="25048F9F" w:rsidR="00BD26AA" w:rsidRDefault="00BD26AA" w:rsidP="00BD26AA">
      <w:pPr>
        <w:pStyle w:val="Heading3"/>
      </w:pPr>
      <w:r>
        <w:t>Semantic Cache Client</w:t>
      </w:r>
    </w:p>
    <w:p w14:paraId="3B068C85" w14:textId="113C0D9E" w:rsidR="00BD26AA" w:rsidRDefault="00BD26AA" w:rsidP="003E112D">
      <w:pPr>
        <w:jc w:val="both"/>
      </w:pPr>
      <w:r w:rsidRPr="003E112D">
        <w:t xml:space="preserve">Semantic Cache Client should be initiated inside the application user’s code. After a session/application is specified for the compute engine, then the Semantic Cache Client can be initiated (session/application information, host and port of Semantic Cache Manager should be provided). Finally, Semantic Cache Client </w:t>
      </w:r>
      <w:r w:rsidR="003E112D" w:rsidRPr="003E112D">
        <w:t>tries to connect to server</w:t>
      </w:r>
      <w:r w:rsidR="00CD0ED7">
        <w:t xml:space="preserve"> (start </w:t>
      </w:r>
      <w:proofErr w:type="spellStart"/>
      <w:r w:rsidR="00CD0ED7">
        <w:t>gRPC</w:t>
      </w:r>
      <w:proofErr w:type="spellEnd"/>
      <w:r w:rsidR="00CD0ED7">
        <w:t xml:space="preserve"> client)</w:t>
      </w:r>
      <w:r w:rsidR="003E112D" w:rsidRPr="003E112D">
        <w:t>. If successful, Semantic Cache Client modifies the session/application to intervene in the query optimization process in the Driver.</w:t>
      </w:r>
    </w:p>
    <w:p w14:paraId="574E08C6" w14:textId="44398D05" w:rsidR="003E112D" w:rsidRDefault="00734CF9" w:rsidP="003E112D">
      <w:pPr>
        <w:pStyle w:val="Heading2"/>
      </w:pPr>
      <w:r>
        <w:t>Semantic Cache Write</w:t>
      </w:r>
      <w:r w:rsidR="2ED74966">
        <w:t xml:space="preserve"> (Only for Mode 1)</w:t>
      </w:r>
    </w:p>
    <w:p w14:paraId="148CAB04" w14:textId="02BDB84D" w:rsidR="003E112D" w:rsidRPr="001C024C" w:rsidRDefault="003E112D" w:rsidP="001C024C">
      <w:pPr>
        <w:pStyle w:val="NoSpacing"/>
        <w:rPr>
          <w:sz w:val="24"/>
          <w:szCs w:val="24"/>
        </w:rPr>
      </w:pPr>
      <w:r w:rsidRPr="001C024C">
        <w:rPr>
          <w:sz w:val="24"/>
          <w:szCs w:val="24"/>
        </w:rPr>
        <w:t>Semantic Cache supports three different types of write candidates:</w:t>
      </w:r>
    </w:p>
    <w:p w14:paraId="3D6E3F04" w14:textId="7E2C3BCC" w:rsidR="001C024C" w:rsidRDefault="001B38B5" w:rsidP="001C024C">
      <w:pPr>
        <w:pStyle w:val="NoSpacing"/>
        <w:numPr>
          <w:ilvl w:val="0"/>
          <w:numId w:val="25"/>
        </w:numPr>
        <w:rPr>
          <w:sz w:val="24"/>
          <w:szCs w:val="24"/>
        </w:rPr>
      </w:pPr>
      <w:r w:rsidRPr="001C024C">
        <w:rPr>
          <w:sz w:val="24"/>
          <w:szCs w:val="24"/>
        </w:rPr>
        <w:t>Repartition (</w:t>
      </w:r>
      <w:r w:rsidR="003E112D" w:rsidRPr="001C024C">
        <w:rPr>
          <w:sz w:val="24"/>
          <w:szCs w:val="24"/>
        </w:rPr>
        <w:t>source, attribute)</w:t>
      </w:r>
    </w:p>
    <w:p w14:paraId="0A0CF1B0" w14:textId="16AAD223" w:rsidR="001C024C" w:rsidRDefault="001B38B5" w:rsidP="001C024C">
      <w:pPr>
        <w:pStyle w:val="NoSpacing"/>
        <w:numPr>
          <w:ilvl w:val="0"/>
          <w:numId w:val="25"/>
        </w:numPr>
        <w:rPr>
          <w:sz w:val="24"/>
          <w:szCs w:val="24"/>
        </w:rPr>
      </w:pPr>
      <w:proofErr w:type="spellStart"/>
      <w:r w:rsidRPr="001C024C">
        <w:rPr>
          <w:sz w:val="24"/>
          <w:szCs w:val="24"/>
        </w:rPr>
        <w:t>DataSkippingIndex</w:t>
      </w:r>
      <w:proofErr w:type="spellEnd"/>
      <w:r w:rsidRPr="001C024C">
        <w:rPr>
          <w:sz w:val="24"/>
          <w:szCs w:val="24"/>
        </w:rPr>
        <w:t xml:space="preserve"> (</w:t>
      </w:r>
      <w:r w:rsidR="003E112D" w:rsidRPr="001C024C">
        <w:rPr>
          <w:sz w:val="24"/>
          <w:szCs w:val="24"/>
        </w:rPr>
        <w:t>source, attribute)</w:t>
      </w:r>
    </w:p>
    <w:p w14:paraId="51CF153B" w14:textId="324C3646" w:rsidR="003E112D" w:rsidRPr="001C024C" w:rsidRDefault="003E112D" w:rsidP="001C024C">
      <w:pPr>
        <w:pStyle w:val="NoSpacing"/>
        <w:numPr>
          <w:ilvl w:val="0"/>
          <w:numId w:val="25"/>
        </w:numPr>
        <w:rPr>
          <w:sz w:val="24"/>
          <w:szCs w:val="24"/>
        </w:rPr>
      </w:pPr>
      <w:proofErr w:type="spellStart"/>
      <w:r w:rsidRPr="001C024C">
        <w:rPr>
          <w:sz w:val="24"/>
          <w:szCs w:val="24"/>
        </w:rPr>
        <w:t>IntermediateDataCaching</w:t>
      </w:r>
      <w:proofErr w:type="spellEnd"/>
      <w:r w:rsidR="001B38B5">
        <w:rPr>
          <w:sz w:val="24"/>
          <w:szCs w:val="24"/>
        </w:rPr>
        <w:t xml:space="preserve"> </w:t>
      </w:r>
      <w:r w:rsidRPr="001C024C">
        <w:rPr>
          <w:sz w:val="24"/>
          <w:szCs w:val="24"/>
        </w:rPr>
        <w:t>(plan)</w:t>
      </w:r>
    </w:p>
    <w:p w14:paraId="06C96D96" w14:textId="77777777" w:rsidR="001C024C" w:rsidRDefault="001C024C" w:rsidP="001C024C">
      <w:pPr>
        <w:pStyle w:val="NoSpacing"/>
        <w:rPr>
          <w:sz w:val="24"/>
          <w:szCs w:val="24"/>
        </w:rPr>
      </w:pPr>
      <w:bookmarkStart w:id="12" w:name="_Hlk64956824"/>
    </w:p>
    <w:p w14:paraId="7A993199" w14:textId="2DA0A43C" w:rsidR="003E112D" w:rsidRPr="001C024C" w:rsidRDefault="003E112D" w:rsidP="001C024C">
      <w:pPr>
        <w:pStyle w:val="NoSpacing"/>
        <w:rPr>
          <w:sz w:val="24"/>
          <w:szCs w:val="24"/>
        </w:rPr>
      </w:pPr>
      <w:r w:rsidRPr="001C024C">
        <w:rPr>
          <w:sz w:val="24"/>
          <w:szCs w:val="24"/>
        </w:rPr>
        <w:t>The procedure is as follows:</w:t>
      </w:r>
    </w:p>
    <w:p w14:paraId="3FC43BF4" w14:textId="0C002AB2" w:rsidR="003E112D" w:rsidRPr="001C024C" w:rsidRDefault="003E112D" w:rsidP="001C024C">
      <w:pPr>
        <w:pStyle w:val="NoSpacing"/>
        <w:numPr>
          <w:ilvl w:val="0"/>
          <w:numId w:val="26"/>
        </w:numPr>
        <w:rPr>
          <w:sz w:val="24"/>
          <w:szCs w:val="24"/>
        </w:rPr>
      </w:pPr>
      <w:r w:rsidRPr="001C024C">
        <w:rPr>
          <w:sz w:val="24"/>
          <w:szCs w:val="24"/>
        </w:rPr>
        <w:t>Cache Admin writes a command to cache a candidate to Semantic Cache Client module. It also provides a name and ties it with the cached content. Finally</w:t>
      </w:r>
      <w:r w:rsidR="00532F40" w:rsidRPr="001C024C">
        <w:rPr>
          <w:sz w:val="24"/>
          <w:szCs w:val="24"/>
        </w:rPr>
        <w:t>,</w:t>
      </w:r>
      <w:r w:rsidRPr="001C024C">
        <w:rPr>
          <w:sz w:val="24"/>
          <w:szCs w:val="24"/>
        </w:rPr>
        <w:t xml:space="preserve"> the Cache Admin provides the tier to store the content to.</w:t>
      </w:r>
    </w:p>
    <w:p w14:paraId="23689605" w14:textId="77777777" w:rsidR="001C024C" w:rsidRDefault="00532F40" w:rsidP="001C024C">
      <w:pPr>
        <w:pStyle w:val="NoSpacing"/>
        <w:rPr>
          <w:sz w:val="24"/>
          <w:szCs w:val="24"/>
        </w:rPr>
      </w:pPr>
      <m:oMathPara>
        <m:oMath>
          <m:r>
            <w:rPr>
              <w:rFonts w:ascii="Cambria Math" w:hAnsi="Cambria Math"/>
              <w:sz w:val="24"/>
              <w:szCs w:val="24"/>
            </w:rPr>
            <m:t>Write(candidate, name, tier)</m:t>
          </m:r>
        </m:oMath>
      </m:oMathPara>
    </w:p>
    <w:p w14:paraId="3122F5A6" w14:textId="5009CF75" w:rsidR="003E112D" w:rsidRPr="001C024C" w:rsidRDefault="003E112D" w:rsidP="001C024C">
      <w:pPr>
        <w:pStyle w:val="NoSpacing"/>
        <w:numPr>
          <w:ilvl w:val="0"/>
          <w:numId w:val="26"/>
        </w:numPr>
        <w:rPr>
          <w:sz w:val="24"/>
          <w:szCs w:val="24"/>
        </w:rPr>
      </w:pPr>
      <w:r w:rsidRPr="001C024C">
        <w:rPr>
          <w:sz w:val="24"/>
          <w:szCs w:val="24"/>
        </w:rPr>
        <w:t>Semantic Cache Client (potentially using the Driver’s size estimation) estimates the size needed for the specified content. It forwards it along with the other parameters to Semantic Cache Manager.</w:t>
      </w:r>
      <w:r w:rsidR="00F9420E" w:rsidRPr="001C024C">
        <w:rPr>
          <w:sz w:val="24"/>
          <w:szCs w:val="24"/>
        </w:rPr>
        <w:t xml:space="preserve"> If there is enough space, the Semantic Cache Manager reserves the estimated size.</w:t>
      </w:r>
    </w:p>
    <w:p w14:paraId="3394BBCD" w14:textId="3F69D04A" w:rsidR="00532F40" w:rsidRPr="001C024C" w:rsidRDefault="00532F40" w:rsidP="001C024C">
      <w:pPr>
        <w:pStyle w:val="NoSpacing"/>
        <w:rPr>
          <w:sz w:val="24"/>
          <w:szCs w:val="24"/>
        </w:rPr>
      </w:pPr>
      <m:oMathPara>
        <m:oMath>
          <m:r>
            <w:rPr>
              <w:rFonts w:ascii="Cambria Math" w:hAnsi="Cambria Math"/>
              <w:sz w:val="24"/>
              <w:szCs w:val="24"/>
            </w:rPr>
            <m:t>Reserve(candidate, name, tier, estimatedSize)</m:t>
          </m:r>
        </m:oMath>
      </m:oMathPara>
    </w:p>
    <w:p w14:paraId="7A0DDA06" w14:textId="77777777" w:rsidR="001C024C" w:rsidRDefault="00F9420E" w:rsidP="001C024C">
      <w:pPr>
        <w:pStyle w:val="NoSpacing"/>
        <w:numPr>
          <w:ilvl w:val="0"/>
          <w:numId w:val="26"/>
        </w:numPr>
        <w:rPr>
          <w:sz w:val="24"/>
          <w:szCs w:val="24"/>
        </w:rPr>
      </w:pPr>
      <w:r w:rsidRPr="001C024C">
        <w:rPr>
          <w:sz w:val="24"/>
          <w:szCs w:val="24"/>
        </w:rPr>
        <w:t>Semantic Cache Manager</w:t>
      </w:r>
      <w:r w:rsidR="00532F40" w:rsidRPr="001C024C">
        <w:rPr>
          <w:sz w:val="24"/>
          <w:szCs w:val="24"/>
        </w:rPr>
        <w:t xml:space="preserve"> sends the output path in the corresponding baseline cache (determined by the tier) to Semantic Cache Client. Notice that the contents are not updated yet. Thus, the content is not available yet for read.</w:t>
      </w:r>
    </w:p>
    <w:p w14:paraId="2A954310" w14:textId="77777777" w:rsidR="001C024C" w:rsidRDefault="00532F40" w:rsidP="001C024C">
      <w:pPr>
        <w:pStyle w:val="NoSpacing"/>
        <w:numPr>
          <w:ilvl w:val="0"/>
          <w:numId w:val="26"/>
        </w:numPr>
        <w:rPr>
          <w:sz w:val="24"/>
          <w:szCs w:val="24"/>
        </w:rPr>
      </w:pPr>
      <w:r w:rsidRPr="001C024C">
        <w:rPr>
          <w:sz w:val="24"/>
          <w:szCs w:val="24"/>
        </w:rPr>
        <w:lastRenderedPageBreak/>
        <w:t>Semantic Cache Client initiates the operation for the corresponding candidate</w:t>
      </w:r>
      <w:r w:rsidR="00F9420E" w:rsidRPr="001C024C">
        <w:rPr>
          <w:sz w:val="24"/>
          <w:szCs w:val="24"/>
        </w:rPr>
        <w:t xml:space="preserve"> through the Driver</w:t>
      </w:r>
      <w:r w:rsidRPr="001C024C">
        <w:rPr>
          <w:sz w:val="24"/>
          <w:szCs w:val="24"/>
        </w:rPr>
        <w:t>.</w:t>
      </w:r>
    </w:p>
    <w:p w14:paraId="7A5F1A52" w14:textId="77777777" w:rsidR="001C024C" w:rsidRDefault="00532F40" w:rsidP="001C024C">
      <w:pPr>
        <w:pStyle w:val="NoSpacing"/>
        <w:numPr>
          <w:ilvl w:val="0"/>
          <w:numId w:val="26"/>
        </w:numPr>
        <w:rPr>
          <w:sz w:val="24"/>
          <w:szCs w:val="24"/>
        </w:rPr>
      </w:pPr>
      <w:r w:rsidRPr="001C024C">
        <w:rPr>
          <w:sz w:val="24"/>
          <w:szCs w:val="24"/>
        </w:rPr>
        <w:t xml:space="preserve">If successful, it notifies the Semantic Cache Manager to confirm that the cached content is stored (cached content becomes available for reads). The notification also includes the actual size of the cached content and Semantic Cache Manager readjusts the space required for the reservation. </w:t>
      </w:r>
      <w:r w:rsidR="001C024C">
        <w:rPr>
          <w:sz w:val="24"/>
          <w:szCs w:val="24"/>
        </w:rPr>
        <w:t>Otherwise</w:t>
      </w:r>
      <w:r w:rsidRPr="001C024C">
        <w:rPr>
          <w:sz w:val="24"/>
          <w:szCs w:val="24"/>
        </w:rPr>
        <w:t>, Semantic Cache Client notifies the Semantic Cache Manager to remove the reservation and release the space for this reservation.</w:t>
      </w:r>
    </w:p>
    <w:p w14:paraId="0723E8E5" w14:textId="7C022C01" w:rsidR="00532F40" w:rsidRPr="001C024C" w:rsidRDefault="00532F40" w:rsidP="001C024C">
      <w:pPr>
        <w:pStyle w:val="NoSpacing"/>
        <w:numPr>
          <w:ilvl w:val="0"/>
          <w:numId w:val="26"/>
        </w:numPr>
        <w:rPr>
          <w:sz w:val="24"/>
          <w:szCs w:val="24"/>
        </w:rPr>
      </w:pPr>
      <w:r w:rsidRPr="001C024C">
        <w:rPr>
          <w:sz w:val="24"/>
          <w:szCs w:val="24"/>
        </w:rPr>
        <w:t>Semantic Cache Client sends the corresponding reply (success or failure) to Semantic Cache Admin.</w:t>
      </w:r>
    </w:p>
    <w:p w14:paraId="1C53D707" w14:textId="576CDCD1" w:rsidR="00734CF9" w:rsidRPr="001C024C" w:rsidRDefault="00532F40" w:rsidP="001C024C">
      <w:pPr>
        <w:pStyle w:val="NoSpacing"/>
        <w:rPr>
          <w:sz w:val="24"/>
          <w:szCs w:val="24"/>
        </w:rPr>
      </w:pPr>
      <w:r w:rsidRPr="001C024C">
        <w:rPr>
          <w:sz w:val="24"/>
          <w:szCs w:val="24"/>
        </w:rPr>
        <w:t>Notice that the estimated size needs to be an overestimation of the actual size for this to work. Otherwise, the behavior of the Semantic Cache Manager would be erroneous.</w:t>
      </w:r>
      <w:r w:rsidR="00F9420E" w:rsidRPr="001C024C">
        <w:rPr>
          <w:sz w:val="24"/>
          <w:szCs w:val="24"/>
        </w:rPr>
        <w:t xml:space="preserve"> </w:t>
      </w:r>
      <w:r w:rsidR="00F9420E" w:rsidRPr="001C024C">
        <w:rPr>
          <w:rFonts w:ascii="Times New Roman" w:hAnsi="Times New Roman" w:cs="Times New Roman"/>
          <w:b/>
          <w:bCs/>
          <w:i/>
          <w:iCs/>
          <w:sz w:val="24"/>
          <w:szCs w:val="24"/>
        </w:rPr>
        <w:fldChar w:fldCharType="begin"/>
      </w:r>
      <w:r w:rsidR="00F9420E" w:rsidRPr="001C024C">
        <w:rPr>
          <w:rFonts w:ascii="Times New Roman" w:hAnsi="Times New Roman" w:cs="Times New Roman"/>
          <w:b/>
          <w:bCs/>
          <w:i/>
          <w:iCs/>
          <w:sz w:val="24"/>
          <w:szCs w:val="24"/>
        </w:rPr>
        <w:instrText xml:space="preserve"> REF _Ref64955401 \h  \* MERGEFORMAT </w:instrText>
      </w:r>
      <w:r w:rsidR="00F9420E" w:rsidRPr="001C024C">
        <w:rPr>
          <w:rFonts w:ascii="Times New Roman" w:hAnsi="Times New Roman" w:cs="Times New Roman"/>
          <w:b/>
          <w:bCs/>
          <w:i/>
          <w:iCs/>
          <w:sz w:val="24"/>
          <w:szCs w:val="24"/>
        </w:rPr>
      </w:r>
      <w:r w:rsidR="00F9420E" w:rsidRPr="001C024C">
        <w:rPr>
          <w:rFonts w:ascii="Times New Roman" w:hAnsi="Times New Roman" w:cs="Times New Roman"/>
          <w:b/>
          <w:bCs/>
          <w:i/>
          <w:iCs/>
          <w:sz w:val="24"/>
          <w:szCs w:val="24"/>
        </w:rPr>
        <w:fldChar w:fldCharType="separate"/>
      </w:r>
      <w:r w:rsidR="00F9420E" w:rsidRPr="001C024C">
        <w:rPr>
          <w:rFonts w:ascii="Times New Roman" w:hAnsi="Times New Roman" w:cs="Times New Roman"/>
          <w:b/>
          <w:bCs/>
          <w:i/>
          <w:iCs/>
          <w:sz w:val="24"/>
          <w:szCs w:val="24"/>
        </w:rPr>
        <w:t xml:space="preserve">Figure </w:t>
      </w:r>
      <w:r w:rsidR="00F9420E" w:rsidRPr="001C024C">
        <w:rPr>
          <w:rFonts w:ascii="Times New Roman" w:hAnsi="Times New Roman" w:cs="Times New Roman"/>
          <w:b/>
          <w:bCs/>
          <w:i/>
          <w:iCs/>
          <w:noProof/>
          <w:sz w:val="24"/>
          <w:szCs w:val="24"/>
        </w:rPr>
        <w:t>10</w:t>
      </w:r>
      <w:r w:rsidR="00F9420E" w:rsidRPr="001C024C">
        <w:rPr>
          <w:rFonts w:ascii="Times New Roman" w:hAnsi="Times New Roman" w:cs="Times New Roman"/>
          <w:b/>
          <w:bCs/>
          <w:i/>
          <w:iCs/>
          <w:sz w:val="24"/>
          <w:szCs w:val="24"/>
        </w:rPr>
        <w:fldChar w:fldCharType="end"/>
      </w:r>
      <w:r w:rsidR="00F9420E" w:rsidRPr="001C024C">
        <w:rPr>
          <w:sz w:val="24"/>
          <w:szCs w:val="24"/>
        </w:rPr>
        <w:t xml:space="preserve"> shows the write procedure.</w:t>
      </w:r>
    </w:p>
    <w:bookmarkEnd w:id="12"/>
    <w:p w14:paraId="2962EED3" w14:textId="619C4A1E" w:rsidR="00734CF9" w:rsidRDefault="00A461CC" w:rsidP="00734CF9">
      <w:pPr>
        <w:pStyle w:val="Heading2"/>
        <w:numPr>
          <w:ilvl w:val="1"/>
          <w:numId w:val="0"/>
        </w:numPr>
        <w:ind w:left="90"/>
        <w:jc w:val="center"/>
      </w:pPr>
      <w:r>
        <w:rPr>
          <w:noProof/>
        </w:rPr>
        <w:drawing>
          <wp:inline distT="0" distB="0" distL="0" distR="0" wp14:anchorId="540EEF8B" wp14:editId="65BA8740">
            <wp:extent cx="4918672" cy="216707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8672" cy="2167079"/>
                    </a:xfrm>
                    <a:prstGeom prst="rect">
                      <a:avLst/>
                    </a:prstGeom>
                  </pic:spPr>
                </pic:pic>
              </a:graphicData>
            </a:graphic>
          </wp:inline>
        </w:drawing>
      </w:r>
    </w:p>
    <w:p w14:paraId="58D231E8" w14:textId="1122EAE3" w:rsidR="00F9420E" w:rsidRDefault="00F9420E" w:rsidP="00F9420E">
      <w:pPr>
        <w:keepNext/>
        <w:ind w:left="360"/>
        <w:jc w:val="center"/>
      </w:pPr>
    </w:p>
    <w:p w14:paraId="7FDBF9AD" w14:textId="5E839979" w:rsidR="00F9420E" w:rsidRDefault="00F9420E" w:rsidP="00F9420E">
      <w:pPr>
        <w:pStyle w:val="Caption"/>
        <w:jc w:val="center"/>
        <w:rPr>
          <w:rFonts w:ascii="Times New Roman" w:hAnsi="Times New Roman" w:cs="Times New Roman"/>
          <w:b w:val="0"/>
          <w:bCs w:val="0"/>
          <w:sz w:val="24"/>
          <w:szCs w:val="24"/>
        </w:rPr>
      </w:pPr>
      <w:bookmarkStart w:id="13" w:name="_Ref64955401"/>
      <w:r w:rsidRPr="00F9420E">
        <w:rPr>
          <w:rFonts w:ascii="Times New Roman" w:hAnsi="Times New Roman" w:cs="Times New Roman"/>
          <w:sz w:val="24"/>
          <w:szCs w:val="24"/>
        </w:rPr>
        <w:t xml:space="preserve">Figure </w:t>
      </w:r>
      <w:r w:rsidRPr="00F9420E">
        <w:rPr>
          <w:rFonts w:ascii="Times New Roman" w:hAnsi="Times New Roman" w:cs="Times New Roman"/>
          <w:sz w:val="24"/>
          <w:szCs w:val="24"/>
        </w:rPr>
        <w:fldChar w:fldCharType="begin"/>
      </w:r>
      <w:r w:rsidRPr="00F9420E">
        <w:rPr>
          <w:rFonts w:ascii="Times New Roman" w:hAnsi="Times New Roman" w:cs="Times New Roman"/>
          <w:sz w:val="24"/>
          <w:szCs w:val="24"/>
        </w:rPr>
        <w:instrText xml:space="preserve"> SEQ Figure \* ARABIC </w:instrText>
      </w:r>
      <w:r w:rsidRPr="00F9420E">
        <w:rPr>
          <w:rFonts w:ascii="Times New Roman" w:hAnsi="Times New Roman" w:cs="Times New Roman"/>
          <w:sz w:val="24"/>
          <w:szCs w:val="24"/>
        </w:rPr>
        <w:fldChar w:fldCharType="separate"/>
      </w:r>
      <w:r w:rsidR="00AB1E19">
        <w:rPr>
          <w:rFonts w:ascii="Times New Roman" w:hAnsi="Times New Roman" w:cs="Times New Roman"/>
          <w:noProof/>
          <w:sz w:val="24"/>
          <w:szCs w:val="24"/>
        </w:rPr>
        <w:t>10</w:t>
      </w:r>
      <w:r w:rsidRPr="00F9420E">
        <w:rPr>
          <w:rFonts w:ascii="Times New Roman" w:hAnsi="Times New Roman" w:cs="Times New Roman"/>
          <w:sz w:val="24"/>
          <w:szCs w:val="24"/>
        </w:rPr>
        <w:fldChar w:fldCharType="end"/>
      </w:r>
      <w:bookmarkEnd w:id="13"/>
      <w:r w:rsidRPr="00F9420E">
        <w:rPr>
          <w:rFonts w:ascii="Times New Roman" w:hAnsi="Times New Roman" w:cs="Times New Roman"/>
          <w:b w:val="0"/>
          <w:bCs w:val="0"/>
          <w:sz w:val="24"/>
          <w:szCs w:val="24"/>
        </w:rPr>
        <w:t>: Semantic Cache successful write.</w:t>
      </w:r>
    </w:p>
    <w:p w14:paraId="0E6FBD49" w14:textId="3DF94870" w:rsidR="00ED0393" w:rsidRDefault="00ED0393" w:rsidP="00734CF9">
      <w:pPr>
        <w:pStyle w:val="Heading2"/>
      </w:pPr>
      <w:r>
        <w:t>Delete</w:t>
      </w:r>
      <w:r w:rsidR="1062EFD8">
        <w:t xml:space="preserve"> (Only for Mode 1)</w:t>
      </w:r>
    </w:p>
    <w:p w14:paraId="21668440" w14:textId="3B0E628E" w:rsidR="00ED0393" w:rsidRPr="00ED0393" w:rsidRDefault="00ED0393" w:rsidP="00ED0393">
      <w:pPr>
        <w:pStyle w:val="NoSpacing"/>
        <w:rPr>
          <w:sz w:val="24"/>
          <w:szCs w:val="24"/>
        </w:rPr>
      </w:pPr>
      <w:r w:rsidRPr="00ED0393">
        <w:rPr>
          <w:sz w:val="24"/>
          <w:szCs w:val="24"/>
        </w:rPr>
        <w:t>The procedure is as follows:</w:t>
      </w:r>
    </w:p>
    <w:p w14:paraId="31E7B5BB" w14:textId="1D6476E9" w:rsidR="00ED0393" w:rsidRPr="00ED0393" w:rsidRDefault="00ED0393" w:rsidP="00ED0393">
      <w:pPr>
        <w:pStyle w:val="NoSpacing"/>
        <w:numPr>
          <w:ilvl w:val="0"/>
          <w:numId w:val="23"/>
        </w:numPr>
        <w:rPr>
          <w:sz w:val="24"/>
          <w:szCs w:val="24"/>
        </w:rPr>
      </w:pPr>
      <w:r w:rsidRPr="00ED0393">
        <w:rPr>
          <w:sz w:val="24"/>
          <w:szCs w:val="24"/>
        </w:rPr>
        <w:t>Semantic Cache Admin sends delete request to Semantic Cache Client associated with the name of the cached content.</w:t>
      </w:r>
    </w:p>
    <w:p w14:paraId="32328783" w14:textId="202B0A8D" w:rsidR="00ED0393" w:rsidRPr="00ED0393" w:rsidRDefault="00ED0393" w:rsidP="00ED0393">
      <w:pPr>
        <w:pStyle w:val="NoSpacing"/>
        <w:numPr>
          <w:ilvl w:val="0"/>
          <w:numId w:val="23"/>
        </w:numPr>
        <w:rPr>
          <w:sz w:val="24"/>
          <w:szCs w:val="24"/>
        </w:rPr>
      </w:pPr>
      <w:r w:rsidRPr="00ED0393">
        <w:rPr>
          <w:sz w:val="24"/>
          <w:szCs w:val="24"/>
        </w:rPr>
        <w:t>Semantic Cache Client propagates the request to Semantic Cache Manager.</w:t>
      </w:r>
    </w:p>
    <w:p w14:paraId="568036FD" w14:textId="3AFF4D57" w:rsidR="00ED0393" w:rsidRPr="00ED0393" w:rsidRDefault="00ED0393" w:rsidP="00ED0393">
      <w:pPr>
        <w:pStyle w:val="NoSpacing"/>
        <w:numPr>
          <w:ilvl w:val="0"/>
          <w:numId w:val="23"/>
        </w:numPr>
        <w:rPr>
          <w:sz w:val="24"/>
          <w:szCs w:val="24"/>
        </w:rPr>
      </w:pPr>
      <w:r w:rsidRPr="00ED0393">
        <w:rPr>
          <w:sz w:val="24"/>
          <w:szCs w:val="24"/>
        </w:rPr>
        <w:t>If content with this name is present, the content is marked for deletion (unavailable for reads). Otherwise, the deletion fails. The Semantic Cache Manager sends a reply to Semantic Cache Client.</w:t>
      </w:r>
    </w:p>
    <w:p w14:paraId="6F46CC42" w14:textId="49318C13" w:rsidR="00ED0393" w:rsidRPr="00ED0393" w:rsidRDefault="00ED0393" w:rsidP="00ED0393">
      <w:pPr>
        <w:pStyle w:val="NoSpacing"/>
        <w:numPr>
          <w:ilvl w:val="0"/>
          <w:numId w:val="23"/>
        </w:numPr>
        <w:rPr>
          <w:sz w:val="24"/>
          <w:szCs w:val="24"/>
        </w:rPr>
      </w:pPr>
      <w:r w:rsidRPr="00ED0393">
        <w:rPr>
          <w:sz w:val="24"/>
          <w:szCs w:val="24"/>
        </w:rPr>
        <w:t>Semantic Cache Client replies to Semantic Cache Admin.</w:t>
      </w:r>
    </w:p>
    <w:p w14:paraId="1819F688" w14:textId="0CD787A0" w:rsidR="00ED0393" w:rsidRPr="00ED0393" w:rsidRDefault="00ED0393" w:rsidP="00ED0393">
      <w:pPr>
        <w:pStyle w:val="NoSpacing"/>
        <w:numPr>
          <w:ilvl w:val="0"/>
          <w:numId w:val="23"/>
        </w:numPr>
        <w:rPr>
          <w:sz w:val="24"/>
          <w:szCs w:val="24"/>
        </w:rPr>
      </w:pPr>
      <w:r w:rsidRPr="00ED0393">
        <w:rPr>
          <w:sz w:val="24"/>
          <w:szCs w:val="24"/>
        </w:rPr>
        <w:t>When there is not a current session/application currently utilizing this content, then the content is deleted, and size is updated in Semantic Cache Manager.</w:t>
      </w:r>
    </w:p>
    <w:p w14:paraId="437ACCFB" w14:textId="6D14A2DD" w:rsidR="00ED0393" w:rsidRDefault="00ED0393" w:rsidP="00ED0393">
      <w:pPr>
        <w:pStyle w:val="Heading2"/>
      </w:pPr>
      <w:r>
        <w:t>Status</w:t>
      </w:r>
      <w:r w:rsidR="0AF2A52D">
        <w:t xml:space="preserve"> (Only for Mode 1)</w:t>
      </w:r>
    </w:p>
    <w:p w14:paraId="7CC8A9EF" w14:textId="4E073B8E" w:rsidR="00ED0393" w:rsidRPr="00ED0393" w:rsidRDefault="00ED0393" w:rsidP="00ED0393">
      <w:r w:rsidRPr="00ED0393">
        <w:t>The Semantic Cache Admin could ask the Semantic Cache Manager through the Semantic Cache Client the status of the contents (reservations, currently utilized contents, contents marked for deletion) along with the respective remaining size of the baseline cache(s). This functionality is not supported as of now.</w:t>
      </w:r>
    </w:p>
    <w:p w14:paraId="3054222D" w14:textId="59688E1A" w:rsidR="00734CF9" w:rsidRDefault="00734CF9" w:rsidP="00734CF9">
      <w:pPr>
        <w:pStyle w:val="Heading2"/>
      </w:pPr>
      <w:bookmarkStart w:id="14" w:name="_Ref64962174"/>
      <w:r>
        <w:lastRenderedPageBreak/>
        <w:t>Semantic Cache Read</w:t>
      </w:r>
      <w:r w:rsidR="4F5DAA42">
        <w:t xml:space="preserve"> (Only for Mode 1)</w:t>
      </w:r>
      <w:bookmarkEnd w:id="14"/>
    </w:p>
    <w:p w14:paraId="04E82C13" w14:textId="77777777" w:rsidR="00734CF9" w:rsidRPr="003E112D" w:rsidRDefault="00734CF9" w:rsidP="00734CF9">
      <w:r w:rsidRPr="003E112D">
        <w:t>The procedure is as follows:</w:t>
      </w:r>
    </w:p>
    <w:p w14:paraId="54612DA5" w14:textId="34196065" w:rsidR="00734CF9" w:rsidRDefault="00734CF9" w:rsidP="00734CF9">
      <w:pPr>
        <w:pStyle w:val="ListParagraph"/>
        <w:numPr>
          <w:ilvl w:val="0"/>
          <w:numId w:val="20"/>
        </w:numPr>
        <w:jc w:val="both"/>
        <w:rPr>
          <w:sz w:val="24"/>
          <w:szCs w:val="24"/>
        </w:rPr>
      </w:pPr>
      <w:r>
        <w:rPr>
          <w:sz w:val="24"/>
          <w:szCs w:val="24"/>
        </w:rPr>
        <w:t>User</w:t>
      </w:r>
      <w:r w:rsidRPr="003E112D">
        <w:rPr>
          <w:sz w:val="24"/>
          <w:szCs w:val="24"/>
        </w:rPr>
        <w:t xml:space="preserve"> </w:t>
      </w:r>
      <w:r>
        <w:rPr>
          <w:sz w:val="24"/>
          <w:szCs w:val="24"/>
        </w:rPr>
        <w:t>submits a job/query to the driver.</w:t>
      </w:r>
    </w:p>
    <w:p w14:paraId="4C93CA3F" w14:textId="308368F8" w:rsidR="00734CF9" w:rsidRDefault="00734CF9" w:rsidP="00734CF9">
      <w:pPr>
        <w:pStyle w:val="ListParagraph"/>
        <w:numPr>
          <w:ilvl w:val="0"/>
          <w:numId w:val="20"/>
        </w:numPr>
        <w:jc w:val="both"/>
        <w:rPr>
          <w:sz w:val="24"/>
          <w:szCs w:val="24"/>
        </w:rPr>
      </w:pPr>
      <w:r>
        <w:rPr>
          <w:sz w:val="24"/>
          <w:szCs w:val="24"/>
        </w:rPr>
        <w:t>Driver optimizes the plan for the job/query using Semantic Cache Client’s optimization, that we added during initialization phase of Semantic Cache Client to the corresponding application/session.</w:t>
      </w:r>
    </w:p>
    <w:p w14:paraId="01878D13" w14:textId="286F36CB" w:rsidR="00734CF9" w:rsidRDefault="00734CF9" w:rsidP="00734CF9">
      <w:pPr>
        <w:pStyle w:val="ListParagraph"/>
        <w:numPr>
          <w:ilvl w:val="0"/>
          <w:numId w:val="20"/>
        </w:numPr>
        <w:jc w:val="both"/>
        <w:rPr>
          <w:sz w:val="24"/>
          <w:szCs w:val="24"/>
        </w:rPr>
      </w:pPr>
      <w:r>
        <w:rPr>
          <w:sz w:val="24"/>
          <w:szCs w:val="24"/>
        </w:rPr>
        <w:t xml:space="preserve">Semantic Cache Client transforms the plan from its initial Compute Engine </w:t>
      </w:r>
      <w:r w:rsidR="001F1B22">
        <w:rPr>
          <w:sz w:val="24"/>
          <w:szCs w:val="24"/>
        </w:rPr>
        <w:t>format</w:t>
      </w:r>
      <w:r>
        <w:rPr>
          <w:sz w:val="24"/>
          <w:szCs w:val="24"/>
        </w:rPr>
        <w:t xml:space="preserve"> to the native Semantic Cache </w:t>
      </w:r>
      <w:r w:rsidR="001F1B22">
        <w:rPr>
          <w:sz w:val="24"/>
          <w:szCs w:val="24"/>
        </w:rPr>
        <w:t>format</w:t>
      </w:r>
      <w:r>
        <w:rPr>
          <w:sz w:val="24"/>
          <w:szCs w:val="24"/>
        </w:rPr>
        <w:t xml:space="preserve"> and sends the plan to the Semantic Cache Manager.</w:t>
      </w:r>
    </w:p>
    <w:p w14:paraId="5FCDC3BD" w14:textId="02A26763" w:rsidR="00734CF9" w:rsidRDefault="00734CF9" w:rsidP="00734CF9">
      <w:pPr>
        <w:pStyle w:val="ListParagraph"/>
        <w:numPr>
          <w:ilvl w:val="0"/>
          <w:numId w:val="20"/>
        </w:numPr>
        <w:jc w:val="both"/>
        <w:rPr>
          <w:sz w:val="24"/>
          <w:szCs w:val="24"/>
        </w:rPr>
      </w:pPr>
      <w:r>
        <w:rPr>
          <w:sz w:val="24"/>
          <w:szCs w:val="24"/>
        </w:rPr>
        <w:t>Semantic Cache Manager optimizes the transformed plan according to the contents, marks any relevant contents as used by the specified session/application and sends the optimized plan back to the Semantic Cache Client. Semantic Cache Manager should not delete the specified contents until the session/application is terminated.</w:t>
      </w:r>
    </w:p>
    <w:p w14:paraId="589F1BC5" w14:textId="378AD6F0" w:rsidR="00734CF9" w:rsidRPr="00734CF9" w:rsidRDefault="00734CF9" w:rsidP="00734CF9">
      <w:pPr>
        <w:pStyle w:val="ListParagraph"/>
        <w:numPr>
          <w:ilvl w:val="0"/>
          <w:numId w:val="20"/>
        </w:numPr>
        <w:jc w:val="both"/>
        <w:rPr>
          <w:sz w:val="24"/>
          <w:szCs w:val="24"/>
        </w:rPr>
      </w:pPr>
      <w:r>
        <w:rPr>
          <w:sz w:val="24"/>
          <w:szCs w:val="24"/>
        </w:rPr>
        <w:t xml:space="preserve">Semantic Cache Client transforms back the plan to its </w:t>
      </w:r>
      <w:r w:rsidR="001F1B22">
        <w:rPr>
          <w:sz w:val="24"/>
          <w:szCs w:val="24"/>
        </w:rPr>
        <w:t>initial Compute Engine format at</w:t>
      </w:r>
      <w:r>
        <w:rPr>
          <w:sz w:val="24"/>
          <w:szCs w:val="24"/>
        </w:rPr>
        <w:t xml:space="preserve"> and sends it back to Driver (thus finishing the Semantic Cache optimization ste</w:t>
      </w:r>
      <w:r w:rsidR="00A461CC">
        <w:rPr>
          <w:sz w:val="24"/>
          <w:szCs w:val="24"/>
        </w:rPr>
        <w:t>p</w:t>
      </w:r>
      <w:r>
        <w:rPr>
          <w:sz w:val="24"/>
          <w:szCs w:val="24"/>
        </w:rPr>
        <w:t>).</w:t>
      </w:r>
    </w:p>
    <w:p w14:paraId="09173BC0" w14:textId="09942032" w:rsidR="00734CF9" w:rsidRDefault="00734CF9" w:rsidP="00734CF9">
      <w:pPr>
        <w:pStyle w:val="ListParagraph"/>
        <w:numPr>
          <w:ilvl w:val="0"/>
          <w:numId w:val="20"/>
        </w:numPr>
        <w:jc w:val="both"/>
        <w:rPr>
          <w:sz w:val="24"/>
          <w:szCs w:val="24"/>
        </w:rPr>
      </w:pPr>
      <w:r>
        <w:rPr>
          <w:sz w:val="24"/>
          <w:szCs w:val="24"/>
        </w:rPr>
        <w:t xml:space="preserve">Driver continues with the </w:t>
      </w:r>
      <w:r w:rsidR="00A461CC">
        <w:rPr>
          <w:sz w:val="24"/>
          <w:szCs w:val="24"/>
        </w:rPr>
        <w:t xml:space="preserve">optimization and </w:t>
      </w:r>
      <w:r>
        <w:rPr>
          <w:sz w:val="24"/>
          <w:szCs w:val="24"/>
        </w:rPr>
        <w:t>execution of the query/job and sends back the results to user.</w:t>
      </w:r>
    </w:p>
    <w:p w14:paraId="10B10B63" w14:textId="730E866A" w:rsidR="00ED0393" w:rsidRPr="00ED0393" w:rsidRDefault="00ED0393" w:rsidP="00ED0393">
      <w:pPr>
        <w:ind w:left="360"/>
        <w:jc w:val="both"/>
      </w:pPr>
      <w:r w:rsidRPr="00ED0393">
        <w:rPr>
          <w:b/>
          <w:bCs/>
          <w:i/>
          <w:iCs/>
        </w:rPr>
        <w:fldChar w:fldCharType="begin"/>
      </w:r>
      <w:r w:rsidRPr="00ED0393">
        <w:rPr>
          <w:b/>
          <w:bCs/>
        </w:rPr>
        <w:instrText xml:space="preserve"> REF _Ref64957647 \h </w:instrText>
      </w:r>
      <w:r w:rsidRPr="00ED0393">
        <w:rPr>
          <w:b/>
          <w:bCs/>
          <w:i/>
          <w:iCs/>
        </w:rPr>
        <w:instrText xml:space="preserve"> \* MERGEFORMAT </w:instrText>
      </w:r>
      <w:r w:rsidRPr="00ED0393">
        <w:rPr>
          <w:b/>
          <w:bCs/>
          <w:i/>
          <w:iCs/>
        </w:rPr>
      </w:r>
      <w:r w:rsidRPr="00ED0393">
        <w:rPr>
          <w:b/>
          <w:bCs/>
          <w:i/>
          <w:iCs/>
        </w:rPr>
        <w:fldChar w:fldCharType="separate"/>
      </w:r>
      <w:r w:rsidRPr="00ED0393">
        <w:rPr>
          <w:b/>
          <w:bCs/>
          <w:i/>
          <w:iCs/>
        </w:rPr>
        <w:t xml:space="preserve">Figure </w:t>
      </w:r>
      <w:r w:rsidRPr="00ED0393">
        <w:rPr>
          <w:b/>
          <w:bCs/>
          <w:i/>
          <w:iCs/>
          <w:noProof/>
        </w:rPr>
        <w:t>11</w:t>
      </w:r>
      <w:r w:rsidRPr="00ED0393">
        <w:rPr>
          <w:b/>
          <w:bCs/>
          <w:i/>
          <w:iCs/>
        </w:rPr>
        <w:fldChar w:fldCharType="end"/>
      </w:r>
      <w:r>
        <w:rPr>
          <w:b/>
          <w:bCs/>
          <w:i/>
          <w:iCs/>
        </w:rPr>
        <w:t xml:space="preserve"> </w:t>
      </w:r>
      <w:r w:rsidR="00734CF9">
        <w:t>shows the read procedure.</w:t>
      </w:r>
    </w:p>
    <w:p w14:paraId="2567C5D4" w14:textId="5B86CEC8" w:rsidR="00ED0393" w:rsidRDefault="00A461CC" w:rsidP="00ED0393">
      <w:pPr>
        <w:keepNext/>
        <w:jc w:val="center"/>
      </w:pPr>
      <w:r>
        <w:rPr>
          <w:noProof/>
        </w:rPr>
        <w:drawing>
          <wp:inline distT="0" distB="0" distL="0" distR="0" wp14:anchorId="132E9AA6" wp14:editId="292718E0">
            <wp:extent cx="4843682" cy="229137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43682" cy="2291379"/>
                    </a:xfrm>
                    <a:prstGeom prst="rect">
                      <a:avLst/>
                    </a:prstGeom>
                  </pic:spPr>
                </pic:pic>
              </a:graphicData>
            </a:graphic>
          </wp:inline>
        </w:drawing>
      </w:r>
    </w:p>
    <w:p w14:paraId="46E878A1" w14:textId="4129A40C" w:rsidR="00ED0393" w:rsidRDefault="00ED0393" w:rsidP="00ED0393">
      <w:pPr>
        <w:pStyle w:val="Caption"/>
        <w:jc w:val="center"/>
        <w:rPr>
          <w:rFonts w:ascii="Times New Roman" w:hAnsi="Times New Roman" w:cs="Times New Roman"/>
          <w:b w:val="0"/>
          <w:bCs w:val="0"/>
          <w:i/>
          <w:iCs/>
          <w:sz w:val="24"/>
          <w:szCs w:val="24"/>
        </w:rPr>
      </w:pPr>
      <w:bookmarkStart w:id="15" w:name="_Ref64957647"/>
      <w:r w:rsidRPr="00ED0393">
        <w:rPr>
          <w:rFonts w:ascii="Times New Roman" w:hAnsi="Times New Roman" w:cs="Times New Roman"/>
          <w:i/>
          <w:iCs/>
          <w:sz w:val="24"/>
          <w:szCs w:val="24"/>
        </w:rPr>
        <w:t xml:space="preserve">Figure </w:t>
      </w:r>
      <w:r w:rsidRPr="00ED0393">
        <w:rPr>
          <w:rFonts w:ascii="Times New Roman" w:hAnsi="Times New Roman" w:cs="Times New Roman"/>
          <w:i/>
          <w:iCs/>
          <w:sz w:val="24"/>
          <w:szCs w:val="24"/>
        </w:rPr>
        <w:fldChar w:fldCharType="begin"/>
      </w:r>
      <w:r w:rsidRPr="00ED0393">
        <w:rPr>
          <w:rFonts w:ascii="Times New Roman" w:hAnsi="Times New Roman" w:cs="Times New Roman"/>
          <w:i/>
          <w:iCs/>
          <w:sz w:val="24"/>
          <w:szCs w:val="24"/>
        </w:rPr>
        <w:instrText xml:space="preserve"> SEQ Figure \* ARABIC </w:instrText>
      </w:r>
      <w:r w:rsidRPr="00ED0393">
        <w:rPr>
          <w:rFonts w:ascii="Times New Roman" w:hAnsi="Times New Roman" w:cs="Times New Roman"/>
          <w:i/>
          <w:iCs/>
          <w:sz w:val="24"/>
          <w:szCs w:val="24"/>
        </w:rPr>
        <w:fldChar w:fldCharType="separate"/>
      </w:r>
      <w:r w:rsidR="00AB1E19">
        <w:rPr>
          <w:rFonts w:ascii="Times New Roman" w:hAnsi="Times New Roman" w:cs="Times New Roman"/>
          <w:i/>
          <w:iCs/>
          <w:noProof/>
          <w:sz w:val="24"/>
          <w:szCs w:val="24"/>
        </w:rPr>
        <w:t>11</w:t>
      </w:r>
      <w:r w:rsidRPr="00ED0393">
        <w:rPr>
          <w:rFonts w:ascii="Times New Roman" w:hAnsi="Times New Roman" w:cs="Times New Roman"/>
          <w:i/>
          <w:iCs/>
          <w:sz w:val="24"/>
          <w:szCs w:val="24"/>
        </w:rPr>
        <w:fldChar w:fldCharType="end"/>
      </w:r>
      <w:bookmarkEnd w:id="15"/>
      <w:r w:rsidRPr="00ED0393">
        <w:rPr>
          <w:rFonts w:ascii="Times New Roman" w:hAnsi="Times New Roman" w:cs="Times New Roman"/>
          <w:b w:val="0"/>
          <w:bCs w:val="0"/>
          <w:i/>
          <w:iCs/>
          <w:sz w:val="24"/>
          <w:szCs w:val="24"/>
        </w:rPr>
        <w:t>: Semantic Cache Read</w:t>
      </w:r>
    </w:p>
    <w:p w14:paraId="11AF5B6F" w14:textId="17E01C87" w:rsidR="00A3467C" w:rsidRDefault="00A461CC" w:rsidP="00A461CC">
      <w:pPr>
        <w:jc w:val="both"/>
      </w:pPr>
      <w:r w:rsidRPr="00A461CC">
        <w:t xml:space="preserve">Step </w:t>
      </w:r>
      <w:r w:rsidR="00A3467C">
        <w:t>4 describes the optimization step</w:t>
      </w:r>
      <w:r w:rsidR="00A3467C" w:rsidRPr="00A3467C">
        <w:rPr>
          <w:b/>
          <w:bCs/>
        </w:rPr>
        <w:t xml:space="preserve">. </w:t>
      </w:r>
      <w:r w:rsidR="00A3467C" w:rsidRPr="00A3467C">
        <w:rPr>
          <w:b/>
          <w:bCs/>
        </w:rPr>
        <w:fldChar w:fldCharType="begin"/>
      </w:r>
      <w:r w:rsidR="00A3467C" w:rsidRPr="00A3467C">
        <w:rPr>
          <w:b/>
          <w:bCs/>
        </w:rPr>
        <w:instrText xml:space="preserve"> REF _Ref65401142 \h </w:instrText>
      </w:r>
      <w:r w:rsidR="00A3467C">
        <w:rPr>
          <w:b/>
          <w:bCs/>
        </w:rPr>
        <w:instrText xml:space="preserve"> \* MERGEFORMAT </w:instrText>
      </w:r>
      <w:r w:rsidR="00A3467C" w:rsidRPr="00A3467C">
        <w:rPr>
          <w:b/>
          <w:bCs/>
        </w:rPr>
      </w:r>
      <w:r w:rsidR="008D247A">
        <w:rPr>
          <w:b/>
          <w:bCs/>
        </w:rPr>
        <w:fldChar w:fldCharType="separate"/>
      </w:r>
      <w:r w:rsidR="00A3467C" w:rsidRPr="00A3467C">
        <w:rPr>
          <w:b/>
          <w:bCs/>
        </w:rPr>
        <w:fldChar w:fldCharType="end"/>
      </w:r>
      <w:r w:rsidR="00A3467C" w:rsidRPr="00A3467C">
        <w:rPr>
          <w:b/>
          <w:bCs/>
        </w:rPr>
        <w:fldChar w:fldCharType="begin"/>
      </w:r>
      <w:r w:rsidR="00A3467C" w:rsidRPr="00A3467C">
        <w:rPr>
          <w:b/>
          <w:bCs/>
        </w:rPr>
        <w:instrText xml:space="preserve"> REF _Ref65401150 \h </w:instrText>
      </w:r>
      <w:r w:rsidR="00A3467C">
        <w:rPr>
          <w:b/>
          <w:bCs/>
        </w:rPr>
        <w:instrText xml:space="preserve"> \* MERGEFORMAT </w:instrText>
      </w:r>
      <w:r w:rsidR="00A3467C" w:rsidRPr="00A3467C">
        <w:rPr>
          <w:b/>
          <w:bCs/>
        </w:rPr>
      </w:r>
      <w:r w:rsidR="00A3467C" w:rsidRPr="00A3467C">
        <w:rPr>
          <w:b/>
          <w:bCs/>
        </w:rPr>
        <w:fldChar w:fldCharType="separate"/>
      </w:r>
      <w:r w:rsidR="00A3467C" w:rsidRPr="00A3467C">
        <w:rPr>
          <w:b/>
          <w:bCs/>
        </w:rPr>
        <w:t xml:space="preserve">Figure </w:t>
      </w:r>
      <w:r w:rsidR="00A3467C" w:rsidRPr="00A3467C">
        <w:rPr>
          <w:b/>
          <w:bCs/>
          <w:noProof/>
        </w:rPr>
        <w:t>12</w:t>
      </w:r>
      <w:r w:rsidR="00A3467C" w:rsidRPr="00A3467C">
        <w:rPr>
          <w:b/>
          <w:bCs/>
        </w:rPr>
        <w:fldChar w:fldCharType="end"/>
      </w:r>
      <w:r w:rsidR="00A3467C">
        <w:rPr>
          <w:b/>
          <w:bCs/>
        </w:rPr>
        <w:t xml:space="preserve"> </w:t>
      </w:r>
      <w:r w:rsidR="00A3467C">
        <w:t>shows the optimization process in detail. The optimization targets to prune the plan (tree structure) as much as possible. Provided that the lookup for related content is optimal (or fixed), then this process outputs the smallest plan (tree with fewer nodes) that returns the same result as the original. Initially, the shuffle and filter attributes should be void.</w:t>
      </w:r>
    </w:p>
    <w:p w14:paraId="1DD2AA38" w14:textId="77777777" w:rsidR="00A3467C" w:rsidRDefault="00A3467C" w:rsidP="00A3467C">
      <w:pPr>
        <w:keepNext/>
        <w:jc w:val="both"/>
      </w:pPr>
      <w:r>
        <w:rPr>
          <w:noProof/>
        </w:rPr>
        <w:lastRenderedPageBreak/>
        <w:drawing>
          <wp:inline distT="0" distB="0" distL="0" distR="0" wp14:anchorId="24035CD4" wp14:editId="7CFAEC60">
            <wp:extent cx="5927466" cy="29154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7466" cy="2915493"/>
                    </a:xfrm>
                    <a:prstGeom prst="rect">
                      <a:avLst/>
                    </a:prstGeom>
                  </pic:spPr>
                </pic:pic>
              </a:graphicData>
            </a:graphic>
          </wp:inline>
        </w:drawing>
      </w:r>
    </w:p>
    <w:p w14:paraId="799BEF0B" w14:textId="254787CD" w:rsidR="00913B7B" w:rsidRPr="00C74B96" w:rsidRDefault="00A3467C" w:rsidP="00C74B96">
      <w:pPr>
        <w:pStyle w:val="Caption"/>
        <w:jc w:val="center"/>
        <w:rPr>
          <w:rFonts w:ascii="Times New Roman" w:hAnsi="Times New Roman" w:cs="Times New Roman"/>
          <w:b w:val="0"/>
          <w:bCs w:val="0"/>
          <w:sz w:val="24"/>
          <w:szCs w:val="24"/>
        </w:rPr>
      </w:pPr>
      <w:bookmarkStart w:id="16" w:name="_Ref65401150"/>
      <w:bookmarkStart w:id="17" w:name="_Ref65401142"/>
      <w:r w:rsidRPr="2FD38831">
        <w:rPr>
          <w:rFonts w:ascii="Times New Roman" w:hAnsi="Times New Roman" w:cs="Times New Roman"/>
          <w:sz w:val="24"/>
          <w:szCs w:val="24"/>
        </w:rPr>
        <w:t xml:space="preserve">Figure </w:t>
      </w:r>
      <w:r w:rsidRPr="2FD38831">
        <w:rPr>
          <w:rFonts w:ascii="Times New Roman" w:hAnsi="Times New Roman" w:cs="Times New Roman"/>
          <w:sz w:val="24"/>
          <w:szCs w:val="24"/>
        </w:rPr>
        <w:fldChar w:fldCharType="begin"/>
      </w:r>
      <w:r w:rsidRPr="2FD38831">
        <w:rPr>
          <w:rFonts w:ascii="Times New Roman" w:hAnsi="Times New Roman" w:cs="Times New Roman"/>
          <w:sz w:val="24"/>
          <w:szCs w:val="24"/>
        </w:rPr>
        <w:instrText xml:space="preserve"> SEQ Figure \* ARABIC </w:instrText>
      </w:r>
      <w:r w:rsidRPr="2FD38831">
        <w:rPr>
          <w:rFonts w:ascii="Times New Roman" w:hAnsi="Times New Roman" w:cs="Times New Roman"/>
          <w:sz w:val="24"/>
          <w:szCs w:val="24"/>
        </w:rPr>
        <w:fldChar w:fldCharType="separate"/>
      </w:r>
      <w:r w:rsidR="00AB1E19">
        <w:rPr>
          <w:rFonts w:ascii="Times New Roman" w:hAnsi="Times New Roman" w:cs="Times New Roman"/>
          <w:noProof/>
          <w:sz w:val="24"/>
          <w:szCs w:val="24"/>
        </w:rPr>
        <w:t>12</w:t>
      </w:r>
      <w:r w:rsidRPr="2FD38831">
        <w:rPr>
          <w:rFonts w:ascii="Times New Roman" w:hAnsi="Times New Roman" w:cs="Times New Roman"/>
          <w:sz w:val="24"/>
          <w:szCs w:val="24"/>
        </w:rPr>
        <w:fldChar w:fldCharType="end"/>
      </w:r>
      <w:bookmarkEnd w:id="16"/>
      <w:r w:rsidRPr="2FD38831">
        <w:rPr>
          <w:rFonts w:ascii="Times New Roman" w:hAnsi="Times New Roman" w:cs="Times New Roman"/>
          <w:b w:val="0"/>
          <w:bCs w:val="0"/>
          <w:sz w:val="24"/>
          <w:szCs w:val="24"/>
        </w:rPr>
        <w:t>: Optimization process through a flow diagram.</w:t>
      </w:r>
      <w:bookmarkEnd w:id="17"/>
    </w:p>
    <w:p w14:paraId="0BB0FD1E" w14:textId="3BCD8BCD" w:rsidR="6172C152" w:rsidRDefault="6172C152" w:rsidP="2FD38831">
      <w:pPr>
        <w:pStyle w:val="Heading2"/>
      </w:pPr>
      <w:r>
        <w:t>Semantic Cache Planning (Only for Mode 3)</w:t>
      </w:r>
    </w:p>
    <w:p w14:paraId="227B4CDC" w14:textId="5A56EFA0" w:rsidR="2FD38831" w:rsidRDefault="29294968" w:rsidP="4D9CDD2F">
      <w:r w:rsidRPr="4D9CDD2F">
        <w:t xml:space="preserve">When Semantic Cache </w:t>
      </w:r>
      <w:r w:rsidR="71E57BDB" w:rsidRPr="4D9CDD2F">
        <w:t>is on Mode 3, Semantic Cache Client and Manager work slightly differently than before.</w:t>
      </w:r>
      <w:r w:rsidR="48AAAC56" w:rsidRPr="4D9CDD2F">
        <w:t xml:space="preserve"> The procedure is as follows:</w:t>
      </w:r>
    </w:p>
    <w:p w14:paraId="429ACA4E" w14:textId="34196065" w:rsidR="2FD38831" w:rsidRDefault="48AAAC56" w:rsidP="4D9CDD2F">
      <w:pPr>
        <w:pStyle w:val="ListParagraph"/>
        <w:numPr>
          <w:ilvl w:val="0"/>
          <w:numId w:val="30"/>
        </w:numPr>
        <w:jc w:val="both"/>
        <w:rPr>
          <w:sz w:val="24"/>
          <w:szCs w:val="24"/>
        </w:rPr>
      </w:pPr>
      <w:r w:rsidRPr="4D9CDD2F">
        <w:rPr>
          <w:sz w:val="24"/>
          <w:szCs w:val="24"/>
        </w:rPr>
        <w:t>User submits a job/query to the driver.</w:t>
      </w:r>
    </w:p>
    <w:p w14:paraId="1BD824F0" w14:textId="308368F8" w:rsidR="2FD38831" w:rsidRDefault="48AAAC56" w:rsidP="4D9CDD2F">
      <w:pPr>
        <w:pStyle w:val="ListParagraph"/>
        <w:numPr>
          <w:ilvl w:val="0"/>
          <w:numId w:val="30"/>
        </w:numPr>
        <w:jc w:val="both"/>
        <w:rPr>
          <w:sz w:val="24"/>
          <w:szCs w:val="24"/>
        </w:rPr>
      </w:pPr>
      <w:r w:rsidRPr="4D9CDD2F">
        <w:rPr>
          <w:sz w:val="24"/>
          <w:szCs w:val="24"/>
        </w:rPr>
        <w:t>Driver optimizes the plan for the job/query using Semantic Cache Client’s optimization, that we added during initialization phase of Semantic Cache Client to the corresponding application/session.</w:t>
      </w:r>
    </w:p>
    <w:p w14:paraId="30E4AA19" w14:textId="220736CE" w:rsidR="2FD38831" w:rsidRDefault="48AAAC56" w:rsidP="4D9CDD2F">
      <w:pPr>
        <w:pStyle w:val="ListParagraph"/>
        <w:numPr>
          <w:ilvl w:val="0"/>
          <w:numId w:val="30"/>
        </w:numPr>
        <w:jc w:val="both"/>
        <w:rPr>
          <w:sz w:val="24"/>
          <w:szCs w:val="24"/>
        </w:rPr>
      </w:pPr>
      <w:r w:rsidRPr="4D9CDD2F">
        <w:rPr>
          <w:sz w:val="24"/>
          <w:szCs w:val="24"/>
        </w:rPr>
        <w:t>Semantic Cache Client transforms the plan from its initial Compute Engine representation (Native Plan) to the Semantic Cache representation (Caerus Plan).</w:t>
      </w:r>
    </w:p>
    <w:p w14:paraId="6B3CC342" w14:textId="271F4D00" w:rsidR="2FD38831" w:rsidRDefault="48AAAC56" w:rsidP="4D9CDD2F">
      <w:pPr>
        <w:pStyle w:val="ListParagraph"/>
        <w:numPr>
          <w:ilvl w:val="0"/>
          <w:numId w:val="30"/>
        </w:numPr>
        <w:jc w:val="both"/>
        <w:rPr>
          <w:sz w:val="24"/>
          <w:szCs w:val="24"/>
        </w:rPr>
      </w:pPr>
      <w:r w:rsidRPr="4D9CDD2F">
        <w:rPr>
          <w:sz w:val="24"/>
          <w:szCs w:val="24"/>
        </w:rPr>
        <w:t>Candidate Selector takes the Caerus Plan and picks write candidates for the cache (</w:t>
      </w:r>
      <w:proofErr w:type="gramStart"/>
      <w:r w:rsidRPr="4D9CDD2F">
        <w:rPr>
          <w:sz w:val="24"/>
          <w:szCs w:val="24"/>
        </w:rPr>
        <w:t>e.g.</w:t>
      </w:r>
      <w:proofErr w:type="gramEnd"/>
      <w:r w:rsidRPr="4D9CDD2F">
        <w:rPr>
          <w:sz w:val="24"/>
          <w:szCs w:val="24"/>
        </w:rPr>
        <w:t xml:space="preserve"> repartitioning, file-skipping indexing, cachi</w:t>
      </w:r>
      <w:r w:rsidR="3F8DE055" w:rsidRPr="4D9CDD2F">
        <w:rPr>
          <w:sz w:val="24"/>
          <w:szCs w:val="24"/>
        </w:rPr>
        <w:t>ng).</w:t>
      </w:r>
    </w:p>
    <w:p w14:paraId="2D50FDF5" w14:textId="6A4E7190" w:rsidR="2FD38831" w:rsidRDefault="3F8DE055" w:rsidP="4D9CDD2F">
      <w:pPr>
        <w:pStyle w:val="ListParagraph"/>
        <w:numPr>
          <w:ilvl w:val="0"/>
          <w:numId w:val="30"/>
        </w:numPr>
        <w:jc w:val="both"/>
        <w:rPr>
          <w:sz w:val="24"/>
          <w:szCs w:val="24"/>
        </w:rPr>
      </w:pPr>
      <w:r w:rsidRPr="4D9CDD2F">
        <w:rPr>
          <w:sz w:val="24"/>
          <w:szCs w:val="24"/>
        </w:rPr>
        <w:t>Candidates are passed to Size Estimat</w:t>
      </w:r>
      <w:r w:rsidR="06D28FC4" w:rsidRPr="4D9CDD2F">
        <w:rPr>
          <w:sz w:val="24"/>
          <w:szCs w:val="24"/>
        </w:rPr>
        <w:t xml:space="preserve">or. For each candidate, Size Estimator </w:t>
      </w:r>
      <w:r w:rsidRPr="4D9CDD2F">
        <w:rPr>
          <w:sz w:val="24"/>
          <w:szCs w:val="24"/>
        </w:rPr>
        <w:t xml:space="preserve">estimates the size that </w:t>
      </w:r>
      <w:r w:rsidR="469EFE65" w:rsidRPr="4D9CDD2F">
        <w:rPr>
          <w:sz w:val="24"/>
          <w:szCs w:val="24"/>
        </w:rPr>
        <w:t xml:space="preserve">the </w:t>
      </w:r>
      <w:r w:rsidRPr="4D9CDD2F">
        <w:rPr>
          <w:sz w:val="24"/>
          <w:szCs w:val="24"/>
        </w:rPr>
        <w:t>candidate occupies in the cache (write size</w:t>
      </w:r>
      <w:r w:rsidR="6B989DF4" w:rsidRPr="4D9CDD2F">
        <w:rPr>
          <w:sz w:val="24"/>
          <w:szCs w:val="24"/>
        </w:rPr>
        <w:t xml:space="preserve">) </w:t>
      </w:r>
      <w:r w:rsidR="57A2D3DD" w:rsidRPr="4D9CDD2F">
        <w:rPr>
          <w:sz w:val="24"/>
          <w:szCs w:val="24"/>
        </w:rPr>
        <w:t>and</w:t>
      </w:r>
      <w:r w:rsidR="6B989DF4" w:rsidRPr="4D9CDD2F">
        <w:rPr>
          <w:sz w:val="24"/>
          <w:szCs w:val="24"/>
        </w:rPr>
        <w:t xml:space="preserve"> potential size that is loaded when the specific </w:t>
      </w:r>
      <w:r w:rsidR="5C3647AF" w:rsidRPr="4D9CDD2F">
        <w:rPr>
          <w:sz w:val="24"/>
          <w:szCs w:val="24"/>
        </w:rPr>
        <w:t>candidate is utilized.</w:t>
      </w:r>
    </w:p>
    <w:p w14:paraId="698DECC6" w14:textId="614C37C6" w:rsidR="2FD38831" w:rsidRDefault="5C3647AF" w:rsidP="4D9CDD2F">
      <w:pPr>
        <w:pStyle w:val="ListParagraph"/>
        <w:numPr>
          <w:ilvl w:val="0"/>
          <w:numId w:val="30"/>
        </w:numPr>
        <w:spacing w:after="0"/>
        <w:jc w:val="both"/>
        <w:rPr>
          <w:sz w:val="24"/>
          <w:szCs w:val="24"/>
        </w:rPr>
      </w:pPr>
      <w:r w:rsidRPr="4D9CDD2F">
        <w:rPr>
          <w:sz w:val="24"/>
          <w:szCs w:val="24"/>
        </w:rPr>
        <w:t>Both the Caerus Plan and the Candidates are serialized and are sent to Se</w:t>
      </w:r>
      <w:r w:rsidR="4BD412C5" w:rsidRPr="4D9CDD2F">
        <w:rPr>
          <w:sz w:val="24"/>
          <w:szCs w:val="24"/>
        </w:rPr>
        <w:t>mantic Cache Manager</w:t>
      </w:r>
      <w:r w:rsidR="70134571" w:rsidRPr="4D9CDD2F">
        <w:rPr>
          <w:sz w:val="24"/>
          <w:szCs w:val="24"/>
        </w:rPr>
        <w:t xml:space="preserve"> over the network via RPC</w:t>
      </w:r>
      <w:r w:rsidR="4BD412C5" w:rsidRPr="4D9CDD2F">
        <w:rPr>
          <w:sz w:val="24"/>
          <w:szCs w:val="24"/>
        </w:rPr>
        <w:t>.</w:t>
      </w:r>
    </w:p>
    <w:p w14:paraId="18CC11D2" w14:textId="0672EA39" w:rsidR="00AB1E19" w:rsidRDefault="00AB1E19" w:rsidP="4D9CDD2F">
      <w:pPr>
        <w:pStyle w:val="ListParagraph"/>
        <w:numPr>
          <w:ilvl w:val="0"/>
          <w:numId w:val="30"/>
        </w:numPr>
        <w:spacing w:after="0"/>
        <w:jc w:val="both"/>
        <w:rPr>
          <w:sz w:val="24"/>
          <w:szCs w:val="24"/>
        </w:rPr>
      </w:pPr>
      <w:r>
        <w:rPr>
          <w:sz w:val="24"/>
          <w:szCs w:val="24"/>
        </w:rPr>
        <w:t>Semantic Cache Manager deserializes Caerus Plan and Candidates.</w:t>
      </w:r>
    </w:p>
    <w:p w14:paraId="1895FEBF" w14:textId="0914DFE0" w:rsidR="00AB1E19" w:rsidRDefault="00AB1E19" w:rsidP="4D9CDD2F">
      <w:pPr>
        <w:pStyle w:val="ListParagraph"/>
        <w:numPr>
          <w:ilvl w:val="0"/>
          <w:numId w:val="30"/>
        </w:numPr>
        <w:spacing w:after="0"/>
        <w:jc w:val="both"/>
        <w:rPr>
          <w:sz w:val="24"/>
          <w:szCs w:val="24"/>
        </w:rPr>
      </w:pPr>
      <w:r>
        <w:rPr>
          <w:sz w:val="24"/>
          <w:szCs w:val="24"/>
        </w:rPr>
        <w:t xml:space="preserve">The Caerus Plan is passed on </w:t>
      </w:r>
      <w:r w:rsidR="006937B8">
        <w:rPr>
          <w:sz w:val="24"/>
          <w:szCs w:val="24"/>
        </w:rPr>
        <w:t xml:space="preserve">Predictor to aid </w:t>
      </w:r>
      <w:r w:rsidR="00B074CE">
        <w:rPr>
          <w:sz w:val="24"/>
          <w:szCs w:val="24"/>
        </w:rPr>
        <w:t>it with future prediction. Predictor responds with Future Caerus Plans.</w:t>
      </w:r>
    </w:p>
    <w:p w14:paraId="501C8BBE" w14:textId="5084C1EE" w:rsidR="2FD38831" w:rsidRDefault="48AAAC56" w:rsidP="4D9CDD2F">
      <w:pPr>
        <w:pStyle w:val="ListParagraph"/>
        <w:numPr>
          <w:ilvl w:val="0"/>
          <w:numId w:val="30"/>
        </w:numPr>
        <w:jc w:val="both"/>
        <w:rPr>
          <w:sz w:val="24"/>
          <w:szCs w:val="24"/>
        </w:rPr>
      </w:pPr>
      <w:r w:rsidRPr="4D9CDD2F">
        <w:rPr>
          <w:sz w:val="24"/>
          <w:szCs w:val="24"/>
        </w:rPr>
        <w:t xml:space="preserve">Semantic Cache Manager </w:t>
      </w:r>
      <w:r w:rsidR="00DE0250">
        <w:rPr>
          <w:sz w:val="24"/>
          <w:szCs w:val="24"/>
        </w:rPr>
        <w:t xml:space="preserve">utilizes the planner </w:t>
      </w:r>
      <w:r w:rsidR="00A50EFA">
        <w:rPr>
          <w:sz w:val="24"/>
          <w:szCs w:val="24"/>
        </w:rPr>
        <w:t>(using existing contents in cache, current plan, write candidates, and future predicted plans) and gets an optimized plan which potentially includes writes and reads from baseline cache(s).</w:t>
      </w:r>
    </w:p>
    <w:p w14:paraId="339E8152" w14:textId="77FF56F5" w:rsidR="00A50EFA" w:rsidRDefault="00A50EFA" w:rsidP="00A50EFA">
      <w:pPr>
        <w:pStyle w:val="ListParagraph"/>
        <w:numPr>
          <w:ilvl w:val="0"/>
          <w:numId w:val="30"/>
        </w:numPr>
        <w:jc w:val="both"/>
        <w:rPr>
          <w:sz w:val="24"/>
          <w:szCs w:val="24"/>
        </w:rPr>
      </w:pPr>
      <w:r>
        <w:rPr>
          <w:sz w:val="24"/>
          <w:szCs w:val="24"/>
        </w:rPr>
        <w:t xml:space="preserve">Semantic Cache Manager serializes the optimized plan and sends back the reply to </w:t>
      </w:r>
      <w:r w:rsidR="00AD5250">
        <w:rPr>
          <w:sz w:val="24"/>
          <w:szCs w:val="24"/>
        </w:rPr>
        <w:t>Semantic Cache Client.</w:t>
      </w:r>
    </w:p>
    <w:p w14:paraId="14F8132B" w14:textId="1E07FDC0" w:rsidR="2FD38831" w:rsidRPr="00A50EFA" w:rsidRDefault="48AAAC56" w:rsidP="00A50EFA">
      <w:pPr>
        <w:pStyle w:val="ListParagraph"/>
        <w:numPr>
          <w:ilvl w:val="0"/>
          <w:numId w:val="30"/>
        </w:numPr>
        <w:jc w:val="both"/>
        <w:rPr>
          <w:sz w:val="24"/>
          <w:szCs w:val="24"/>
        </w:rPr>
      </w:pPr>
      <w:r w:rsidRPr="4D9CDD2F">
        <w:rPr>
          <w:sz w:val="24"/>
          <w:szCs w:val="24"/>
        </w:rPr>
        <w:lastRenderedPageBreak/>
        <w:t xml:space="preserve">Semantic Cache Client </w:t>
      </w:r>
      <w:r w:rsidR="00A50EFA">
        <w:rPr>
          <w:sz w:val="24"/>
          <w:szCs w:val="24"/>
        </w:rPr>
        <w:t xml:space="preserve">deserializes the optimized plan, </w:t>
      </w:r>
      <w:r w:rsidRPr="4D9CDD2F">
        <w:rPr>
          <w:sz w:val="24"/>
          <w:szCs w:val="24"/>
        </w:rPr>
        <w:t>transforms back the plan to its initial representation</w:t>
      </w:r>
      <w:r w:rsidR="00DE0250">
        <w:rPr>
          <w:sz w:val="24"/>
          <w:szCs w:val="24"/>
        </w:rPr>
        <w:t>, serializes it</w:t>
      </w:r>
      <w:r w:rsidRPr="4D9CDD2F">
        <w:rPr>
          <w:sz w:val="24"/>
          <w:szCs w:val="24"/>
        </w:rPr>
        <w:t xml:space="preserve"> and sends it back to Driver (thus finishing </w:t>
      </w:r>
      <w:r w:rsidRPr="00A50EFA">
        <w:rPr>
          <w:sz w:val="24"/>
          <w:szCs w:val="24"/>
        </w:rPr>
        <w:t>the Semantic Cache optimization step).</w:t>
      </w:r>
    </w:p>
    <w:p w14:paraId="2AD06E6C" w14:textId="4E93E422" w:rsidR="2FD38831" w:rsidRDefault="48AAAC56" w:rsidP="4D9CDD2F">
      <w:pPr>
        <w:pStyle w:val="ListParagraph"/>
        <w:numPr>
          <w:ilvl w:val="0"/>
          <w:numId w:val="30"/>
        </w:numPr>
        <w:jc w:val="both"/>
        <w:rPr>
          <w:sz w:val="24"/>
          <w:szCs w:val="24"/>
        </w:rPr>
      </w:pPr>
      <w:r w:rsidRPr="4D9CDD2F">
        <w:rPr>
          <w:sz w:val="24"/>
          <w:szCs w:val="24"/>
        </w:rPr>
        <w:t>Driver continues with the optimization and execution of the query/job and sends back the results to user.</w:t>
      </w:r>
    </w:p>
    <w:p w14:paraId="1910CACD" w14:textId="4D1CC71F" w:rsidR="00E3444F" w:rsidRPr="00E3444F" w:rsidRDefault="00E3444F" w:rsidP="00E3444F">
      <w:pPr>
        <w:jc w:val="both"/>
      </w:pPr>
      <w:r>
        <w:t>The figures below summarize this approach.</w:t>
      </w:r>
    </w:p>
    <w:p w14:paraId="03BFA031" w14:textId="77777777" w:rsidR="0009530E" w:rsidRDefault="48AAAC56" w:rsidP="0009530E">
      <w:pPr>
        <w:keepNext/>
        <w:jc w:val="both"/>
      </w:pPr>
      <w:r>
        <w:rPr>
          <w:noProof/>
        </w:rPr>
        <w:drawing>
          <wp:inline distT="0" distB="0" distL="0" distR="0" wp14:anchorId="675733DE" wp14:editId="26AD8FC8">
            <wp:extent cx="6026727" cy="1657350"/>
            <wp:effectExtent l="0" t="0" r="0" b="0"/>
            <wp:docPr id="1858133163" name="Picture 185813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026727" cy="1657350"/>
                    </a:xfrm>
                    <a:prstGeom prst="rect">
                      <a:avLst/>
                    </a:prstGeom>
                  </pic:spPr>
                </pic:pic>
              </a:graphicData>
            </a:graphic>
          </wp:inline>
        </w:drawing>
      </w:r>
    </w:p>
    <w:p w14:paraId="2571123D" w14:textId="0D68545B" w:rsidR="2FD38831" w:rsidRPr="0009530E" w:rsidRDefault="0009530E" w:rsidP="0009530E">
      <w:pPr>
        <w:pStyle w:val="Caption"/>
        <w:jc w:val="center"/>
        <w:rPr>
          <w:rFonts w:ascii="Times New Roman" w:hAnsi="Times New Roman" w:cs="Times New Roman"/>
          <w:b w:val="0"/>
          <w:bCs w:val="0"/>
          <w:sz w:val="24"/>
          <w:szCs w:val="24"/>
        </w:rPr>
      </w:pPr>
      <w:r w:rsidRPr="0009530E">
        <w:rPr>
          <w:rFonts w:ascii="Times New Roman" w:hAnsi="Times New Roman" w:cs="Times New Roman"/>
          <w:sz w:val="24"/>
          <w:szCs w:val="24"/>
        </w:rPr>
        <w:t xml:space="preserve">Figure </w:t>
      </w:r>
      <w:r w:rsidRPr="0009530E">
        <w:rPr>
          <w:rFonts w:ascii="Times New Roman" w:hAnsi="Times New Roman" w:cs="Times New Roman"/>
          <w:sz w:val="24"/>
          <w:szCs w:val="24"/>
        </w:rPr>
        <w:fldChar w:fldCharType="begin"/>
      </w:r>
      <w:r w:rsidRPr="0009530E">
        <w:rPr>
          <w:rFonts w:ascii="Times New Roman" w:hAnsi="Times New Roman" w:cs="Times New Roman"/>
          <w:sz w:val="24"/>
          <w:szCs w:val="24"/>
        </w:rPr>
        <w:instrText xml:space="preserve"> SEQ Figure \* ARABIC </w:instrText>
      </w:r>
      <w:r w:rsidRPr="0009530E">
        <w:rPr>
          <w:rFonts w:ascii="Times New Roman" w:hAnsi="Times New Roman" w:cs="Times New Roman"/>
          <w:sz w:val="24"/>
          <w:szCs w:val="24"/>
        </w:rPr>
        <w:fldChar w:fldCharType="separate"/>
      </w:r>
      <w:r w:rsidR="00AB1E19">
        <w:rPr>
          <w:rFonts w:ascii="Times New Roman" w:hAnsi="Times New Roman" w:cs="Times New Roman"/>
          <w:noProof/>
          <w:sz w:val="24"/>
          <w:szCs w:val="24"/>
        </w:rPr>
        <w:t>13</w:t>
      </w:r>
      <w:r w:rsidRPr="0009530E">
        <w:rPr>
          <w:rFonts w:ascii="Times New Roman" w:hAnsi="Times New Roman" w:cs="Times New Roman"/>
          <w:sz w:val="24"/>
          <w:szCs w:val="24"/>
        </w:rPr>
        <w:fldChar w:fldCharType="end"/>
      </w:r>
      <w:r w:rsidRPr="0009530E">
        <w:rPr>
          <w:rFonts w:ascii="Times New Roman" w:hAnsi="Times New Roman" w:cs="Times New Roman"/>
          <w:sz w:val="24"/>
          <w:szCs w:val="24"/>
        </w:rPr>
        <w:t xml:space="preserve">: </w:t>
      </w:r>
      <w:r w:rsidRPr="0009530E">
        <w:rPr>
          <w:rFonts w:ascii="Times New Roman" w:hAnsi="Times New Roman" w:cs="Times New Roman"/>
          <w:b w:val="0"/>
          <w:bCs w:val="0"/>
          <w:sz w:val="24"/>
          <w:szCs w:val="24"/>
        </w:rPr>
        <w:t>Semantic Cache Client protocol for mode 3 of Semantic Cache.</w:t>
      </w:r>
    </w:p>
    <w:p w14:paraId="7F2531F4" w14:textId="51512B8A" w:rsidR="00AB1E19" w:rsidRDefault="00E3444F" w:rsidP="00E3444F">
      <w:pPr>
        <w:keepNext/>
        <w:jc w:val="center"/>
      </w:pPr>
      <w:r>
        <w:rPr>
          <w:noProof/>
        </w:rPr>
        <w:drawing>
          <wp:inline distT="0" distB="0" distL="0" distR="0" wp14:anchorId="64E782E7" wp14:editId="19D00EA0">
            <wp:extent cx="6001511" cy="217221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47512" cy="2188861"/>
                    </a:xfrm>
                    <a:prstGeom prst="rect">
                      <a:avLst/>
                    </a:prstGeom>
                    <a:noFill/>
                  </pic:spPr>
                </pic:pic>
              </a:graphicData>
            </a:graphic>
          </wp:inline>
        </w:drawing>
      </w:r>
    </w:p>
    <w:p w14:paraId="4D445F1C" w14:textId="057627D6" w:rsidR="2FD38831" w:rsidRDefault="00AB1E19" w:rsidP="00AB1E19">
      <w:pPr>
        <w:pStyle w:val="Caption"/>
        <w:jc w:val="center"/>
        <w:rPr>
          <w:rFonts w:ascii="Times New Roman" w:hAnsi="Times New Roman" w:cs="Times New Roman"/>
          <w:b w:val="0"/>
          <w:bCs w:val="0"/>
          <w:sz w:val="24"/>
          <w:szCs w:val="24"/>
        </w:rPr>
      </w:pPr>
      <w:r w:rsidRPr="00AB1E19">
        <w:rPr>
          <w:rFonts w:ascii="Times New Roman" w:hAnsi="Times New Roman" w:cs="Times New Roman"/>
          <w:sz w:val="24"/>
          <w:szCs w:val="24"/>
        </w:rPr>
        <w:t xml:space="preserve">Figure </w:t>
      </w:r>
      <w:r w:rsidRPr="00AB1E19">
        <w:rPr>
          <w:rFonts w:ascii="Times New Roman" w:hAnsi="Times New Roman" w:cs="Times New Roman"/>
          <w:sz w:val="24"/>
          <w:szCs w:val="24"/>
        </w:rPr>
        <w:fldChar w:fldCharType="begin"/>
      </w:r>
      <w:r w:rsidRPr="00AB1E19">
        <w:rPr>
          <w:rFonts w:ascii="Times New Roman" w:hAnsi="Times New Roman" w:cs="Times New Roman"/>
          <w:sz w:val="24"/>
          <w:szCs w:val="24"/>
        </w:rPr>
        <w:instrText xml:space="preserve"> SEQ Figure \* ARABIC </w:instrText>
      </w:r>
      <w:r w:rsidRPr="00AB1E19">
        <w:rPr>
          <w:rFonts w:ascii="Times New Roman" w:hAnsi="Times New Roman" w:cs="Times New Roman"/>
          <w:sz w:val="24"/>
          <w:szCs w:val="24"/>
        </w:rPr>
        <w:fldChar w:fldCharType="separate"/>
      </w:r>
      <w:r w:rsidRPr="00AB1E19">
        <w:rPr>
          <w:rFonts w:ascii="Times New Roman" w:hAnsi="Times New Roman" w:cs="Times New Roman"/>
          <w:noProof/>
          <w:sz w:val="24"/>
          <w:szCs w:val="24"/>
        </w:rPr>
        <w:t>14</w:t>
      </w:r>
      <w:r w:rsidRPr="00AB1E19">
        <w:rPr>
          <w:rFonts w:ascii="Times New Roman" w:hAnsi="Times New Roman" w:cs="Times New Roman"/>
          <w:sz w:val="24"/>
          <w:szCs w:val="24"/>
        </w:rPr>
        <w:fldChar w:fldCharType="end"/>
      </w:r>
      <w:r w:rsidRPr="00AB1E19">
        <w:rPr>
          <w:rFonts w:ascii="Times New Roman" w:hAnsi="Times New Roman" w:cs="Times New Roman"/>
          <w:sz w:val="24"/>
          <w:szCs w:val="24"/>
        </w:rPr>
        <w:t xml:space="preserve">: </w:t>
      </w:r>
      <w:r w:rsidRPr="00AB1E19">
        <w:rPr>
          <w:rFonts w:ascii="Times New Roman" w:hAnsi="Times New Roman" w:cs="Times New Roman"/>
          <w:b w:val="0"/>
          <w:bCs w:val="0"/>
          <w:sz w:val="24"/>
          <w:szCs w:val="24"/>
        </w:rPr>
        <w:t>Semantic Cache Manager Protocol for mode 3 of Semantic Cache.</w:t>
      </w:r>
    </w:p>
    <w:p w14:paraId="3FF047BC" w14:textId="09CCEA08" w:rsidR="00D921EE" w:rsidRDefault="00D921EE" w:rsidP="00D921EE">
      <w:pPr>
        <w:pStyle w:val="NoSpacing"/>
        <w:rPr>
          <w:sz w:val="24"/>
          <w:szCs w:val="24"/>
        </w:rPr>
      </w:pPr>
      <w:r w:rsidRPr="00D921EE">
        <w:rPr>
          <w:sz w:val="24"/>
          <w:szCs w:val="24"/>
        </w:rPr>
        <w:t xml:space="preserve">Mode 3 supports </w:t>
      </w:r>
      <w:r>
        <w:rPr>
          <w:sz w:val="24"/>
          <w:szCs w:val="24"/>
        </w:rPr>
        <w:t>only one tier as of now (STORAGE_DISK).</w:t>
      </w:r>
    </w:p>
    <w:p w14:paraId="178874CE" w14:textId="77777777" w:rsidR="00EE68F6" w:rsidRPr="00D921EE" w:rsidRDefault="00EE68F6" w:rsidP="00D921EE">
      <w:pPr>
        <w:pStyle w:val="NoSpacing"/>
        <w:rPr>
          <w:sz w:val="24"/>
          <w:szCs w:val="24"/>
        </w:rPr>
      </w:pPr>
    </w:p>
    <w:p w14:paraId="59363ED3" w14:textId="0FA9ED29" w:rsidR="00067C01" w:rsidRDefault="00067C01" w:rsidP="00067C01">
      <w:pPr>
        <w:pStyle w:val="Heading3"/>
      </w:pPr>
      <w:r>
        <w:t>Candidate Selector</w:t>
      </w:r>
    </w:p>
    <w:p w14:paraId="1C326D9C" w14:textId="274ACCC2" w:rsidR="00D921EE" w:rsidRDefault="00D921EE" w:rsidP="00701EB7">
      <w:pPr>
        <w:pStyle w:val="NoSpacing"/>
        <w:rPr>
          <w:sz w:val="24"/>
          <w:szCs w:val="24"/>
        </w:rPr>
      </w:pPr>
      <w:r w:rsidRPr="00701EB7">
        <w:rPr>
          <w:sz w:val="24"/>
          <w:szCs w:val="24"/>
        </w:rPr>
        <w:t xml:space="preserve">There is only </w:t>
      </w:r>
      <w:r w:rsidR="00F660EC">
        <w:rPr>
          <w:sz w:val="24"/>
          <w:szCs w:val="24"/>
        </w:rPr>
        <w:t>one implementation of Candidate Selector so far, Basic Candidate Selector. Basic Candidate Selector’s implementation is based on the below principles:</w:t>
      </w:r>
    </w:p>
    <w:p w14:paraId="74DDA932" w14:textId="1B65EECD" w:rsidR="00F660EC" w:rsidRDefault="00F660EC" w:rsidP="00F660EC">
      <w:pPr>
        <w:pStyle w:val="NoSpacing"/>
        <w:numPr>
          <w:ilvl w:val="0"/>
          <w:numId w:val="32"/>
        </w:numPr>
        <w:rPr>
          <w:sz w:val="24"/>
          <w:szCs w:val="24"/>
        </w:rPr>
      </w:pPr>
      <w:r>
        <w:rPr>
          <w:sz w:val="24"/>
          <w:szCs w:val="24"/>
        </w:rPr>
        <w:t>Propose candidates that are going t</w:t>
      </w:r>
      <w:r w:rsidR="00EE68F6">
        <w:rPr>
          <w:sz w:val="24"/>
          <w:szCs w:val="24"/>
        </w:rPr>
        <w:t>o be used for optimizing</w:t>
      </w:r>
      <w:r>
        <w:rPr>
          <w:sz w:val="24"/>
          <w:szCs w:val="24"/>
        </w:rPr>
        <w:t xml:space="preserve"> the current plan.</w:t>
      </w:r>
    </w:p>
    <w:p w14:paraId="0A8D2794" w14:textId="081F4D2B" w:rsidR="00D921EE" w:rsidRDefault="00F660EC" w:rsidP="00F660EC">
      <w:pPr>
        <w:pStyle w:val="NoSpacing"/>
        <w:numPr>
          <w:ilvl w:val="0"/>
          <w:numId w:val="32"/>
        </w:numPr>
        <w:rPr>
          <w:sz w:val="24"/>
          <w:szCs w:val="24"/>
        </w:rPr>
      </w:pPr>
      <w:r>
        <w:rPr>
          <w:sz w:val="24"/>
          <w:szCs w:val="24"/>
        </w:rPr>
        <w:t>Propose candidates that do not significantly increase cost for the current plan.</w:t>
      </w:r>
    </w:p>
    <w:p w14:paraId="6C2E0F33" w14:textId="77777777" w:rsidR="00AE2041" w:rsidRDefault="00AE2041" w:rsidP="00AE2041">
      <w:pPr>
        <w:pStyle w:val="NoSpacing"/>
        <w:rPr>
          <w:sz w:val="24"/>
          <w:szCs w:val="24"/>
        </w:rPr>
      </w:pPr>
    </w:p>
    <w:p w14:paraId="1F7D4950" w14:textId="77777777" w:rsidR="00AE2041" w:rsidRDefault="00AE2041" w:rsidP="00AE2041">
      <w:pPr>
        <w:pStyle w:val="NoSpacing"/>
        <w:rPr>
          <w:sz w:val="24"/>
          <w:szCs w:val="24"/>
        </w:rPr>
      </w:pPr>
    </w:p>
    <w:p w14:paraId="65362BB1" w14:textId="790A84D9" w:rsidR="00417E8E" w:rsidRPr="00417E8E" w:rsidRDefault="00EE68F6" w:rsidP="00AB5A6B">
      <w:pPr>
        <w:pStyle w:val="Heading3"/>
      </w:pPr>
      <w:r w:rsidRPr="00417E8E">
        <w:t>Example</w:t>
      </w:r>
      <w:r w:rsidR="00AB5A6B">
        <w:t xml:space="preserve"> for Basic Candidate Selector</w:t>
      </w:r>
    </w:p>
    <w:p w14:paraId="4A2680E5" w14:textId="6B960353" w:rsidR="00EE68F6" w:rsidRDefault="001C051A" w:rsidP="00EE68F6">
      <w:pPr>
        <w:pStyle w:val="NoSpacing"/>
        <w:rPr>
          <w:sz w:val="24"/>
          <w:szCs w:val="24"/>
        </w:rPr>
      </w:pPr>
      <w:r>
        <w:rPr>
          <w:sz w:val="24"/>
          <w:szCs w:val="24"/>
        </w:rPr>
        <w:t>Plan</w:t>
      </w:r>
      <w:r w:rsidR="00EE68F6">
        <w:rPr>
          <w:sz w:val="24"/>
          <w:szCs w:val="24"/>
        </w:rPr>
        <w:t>:</w:t>
      </w:r>
    </w:p>
    <w:p w14:paraId="4CCE266A" w14:textId="77777777" w:rsidR="00AE2041" w:rsidRPr="001C051A" w:rsidRDefault="00AE2041" w:rsidP="00AE2041">
      <w:pPr>
        <w:pStyle w:val="NoSpacing"/>
      </w:pPr>
      <w:bookmarkStart w:id="18" w:name="_Hlk78961347"/>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51C229A0" w14:textId="77777777" w:rsidR="00AE2041" w:rsidRPr="00AE2041" w:rsidRDefault="00AE2041" w:rsidP="00AE2041">
      <w:pPr>
        <w:pStyle w:val="NoSpacing"/>
      </w:pPr>
      <m:oMathPara>
        <m:oMathParaPr>
          <m:jc m:val="left"/>
        </m:oMathParaPr>
        <m:oMath>
          <m:r>
            <w:rPr>
              <w:rFonts w:ascii="Cambria Math" w:hAnsi="Cambria Math"/>
            </w:rPr>
            <m:t>- Filter(“temp”≥ 90)</m:t>
          </m:r>
        </m:oMath>
      </m:oMathPara>
    </w:p>
    <w:p w14:paraId="388D6823" w14:textId="312A62C9" w:rsidR="00EE68F6" w:rsidRPr="00AE2041" w:rsidRDefault="00AE2041" w:rsidP="00EE68F6">
      <w:pPr>
        <w:pStyle w:val="NoSpacing"/>
      </w:pPr>
      <m:oMathPara>
        <m:oMathParaPr>
          <m:jc m:val="left"/>
        </m:oMathParaPr>
        <m:oMath>
          <m:r>
            <w:rPr>
              <w:rFonts w:ascii="Cambria Math" w:hAnsi="Cambria Math"/>
            </w:rPr>
            <w:lastRenderedPageBreak/>
            <m:t>-- CaerusSourceLoad</m:t>
          </m:r>
          <m:d>
            <m:dPr>
              <m:ctrlPr>
                <w:rPr>
                  <w:rFonts w:ascii="Cambria Math" w:hAnsi="Cambria Math"/>
                </w:rPr>
              </m:ctrlPr>
            </m:dPr>
            <m:e>
              <m:r>
                <w:rPr>
                  <w:rFonts w:ascii="Cambria Math" w:hAnsi="Cambria Math"/>
                </w:rPr>
                <m:t>“meter00000.csv, meter00001.csv”</m:t>
              </m:r>
            </m:e>
          </m:d>
        </m:oMath>
      </m:oMathPara>
    </w:p>
    <w:p w14:paraId="5A387640" w14:textId="77777777" w:rsidR="00AE2041" w:rsidRPr="00AE2041" w:rsidRDefault="00AE2041" w:rsidP="00EE68F6">
      <w:pPr>
        <w:pStyle w:val="NoSpacing"/>
      </w:pPr>
    </w:p>
    <w:p w14:paraId="6A491E3E" w14:textId="42141622" w:rsidR="001C051A" w:rsidRPr="00B26EF7" w:rsidRDefault="001C051A" w:rsidP="001C051A">
      <w:pPr>
        <w:pStyle w:val="NoSpacing"/>
        <w:rPr>
          <w:sz w:val="24"/>
          <w:szCs w:val="24"/>
        </w:rPr>
      </w:pPr>
      <w:r>
        <w:rPr>
          <w:sz w:val="24"/>
          <w:szCs w:val="24"/>
        </w:rPr>
        <w:t>Candidates (output) for plan:</w:t>
      </w:r>
    </w:p>
    <w:p w14:paraId="121A3287" w14:textId="77777777" w:rsidR="001C051A" w:rsidRDefault="001C051A" w:rsidP="00AE2041">
      <w:pPr>
        <w:pStyle w:val="NoSpacing"/>
      </w:pPr>
      <m:oMath>
        <m:r>
          <w:rPr>
            <w:rFonts w:ascii="Cambria Math" w:hAnsi="Cambria Math"/>
          </w:rPr>
          <m:t>FileSkippingIndices</m:t>
        </m:r>
        <m:d>
          <m:dPr>
            <m:ctrlPr>
              <w:rPr>
                <w:rFonts w:ascii="Cambria Math" w:hAnsi="Cambria Math"/>
              </w:rPr>
            </m:ctrlPr>
          </m:dPr>
          <m:e>
            <m:r>
              <w:rPr>
                <w:rFonts w:ascii="Cambria Math" w:hAnsi="Cambria Math"/>
              </w:rPr>
              <m:t>CaerusSourceLoad</m:t>
            </m:r>
            <m:d>
              <m:dPr>
                <m:ctrlPr>
                  <w:rPr>
                    <w:rFonts w:ascii="Cambria Math" w:hAnsi="Cambria Math"/>
                  </w:rPr>
                </m:ctrlPr>
              </m:dPr>
              <m:e>
                <m:r>
                  <m:rPr>
                    <m:sty m:val="p"/>
                  </m:rPr>
                  <w:rPr>
                    <w:rFonts w:ascii="Cambria Math" w:hAnsi="Cambria Math"/>
                  </w:rPr>
                  <m:t>“</m:t>
                </m:r>
                <m:r>
                  <w:rPr>
                    <w:rFonts w:ascii="Cambria Math" w:hAnsi="Cambria Math"/>
                  </w:rPr>
                  <m:t>meter</m:t>
                </m:r>
                <m:r>
                  <m:rPr>
                    <m:sty m:val="p"/>
                  </m:rPr>
                  <w:rPr>
                    <w:rFonts w:ascii="Cambria Math" w:hAnsi="Cambria Math"/>
                  </w:rPr>
                  <m:t>00000.</m:t>
                </m:r>
                <m:r>
                  <w:rPr>
                    <w:rFonts w:ascii="Cambria Math" w:hAnsi="Cambria Math"/>
                  </w:rPr>
                  <m:t>csv</m:t>
                </m:r>
                <m:r>
                  <m:rPr>
                    <m:sty m:val="p"/>
                  </m:rPr>
                  <w:rPr>
                    <w:rFonts w:ascii="Cambria Math" w:hAnsi="Cambria Math"/>
                  </w:rPr>
                  <m:t>, </m:t>
                </m:r>
                <m:r>
                  <w:rPr>
                    <w:rFonts w:ascii="Cambria Math" w:hAnsi="Cambria Math"/>
                  </w:rPr>
                  <m:t>meter</m:t>
                </m:r>
                <m:r>
                  <m:rPr>
                    <m:sty m:val="p"/>
                  </m:rPr>
                  <w:rPr>
                    <w:rFonts w:ascii="Cambria Math" w:hAnsi="Cambria Math"/>
                  </w:rPr>
                  <m:t>00001.</m:t>
                </m:r>
                <m:r>
                  <w:rPr>
                    <w:rFonts w:ascii="Cambria Math" w:hAnsi="Cambria Math"/>
                  </w:rPr>
                  <m:t>csv</m:t>
                </m:r>
                <m:r>
                  <m:rPr>
                    <m:sty m:val="p"/>
                  </m:rPr>
                  <w:rPr>
                    <w:rFonts w:ascii="Cambria Math" w:hAnsi="Cambria Math"/>
                  </w:rPr>
                  <m:t>”</m:t>
                </m:r>
              </m:e>
            </m:d>
            <m:r>
              <m:rPr>
                <m:sty m:val="p"/>
              </m:rPr>
              <w:rPr>
                <w:rFonts w:ascii="Cambria Math" w:hAnsi="Cambria Math"/>
              </w:rPr>
              <m:t>, </m:t>
            </m:r>
            <m:r>
              <m:rPr>
                <m:nor/>
              </m:rPr>
              <m:t>temp</m:t>
            </m:r>
          </m:e>
        </m:d>
      </m:oMath>
      <w:r>
        <w:t>,</w:t>
      </w:r>
    </w:p>
    <w:p w14:paraId="12111E24" w14:textId="77777777" w:rsidR="001C051A" w:rsidRPr="00B26EF7" w:rsidRDefault="001C051A" w:rsidP="00AE2041">
      <w:pPr>
        <w:pStyle w:val="NoSpacing"/>
      </w:pPr>
      <m:oMathPara>
        <m:oMathParaPr>
          <m:jc m:val="left"/>
        </m:oMathParaPr>
        <m:oMath>
          <m:r>
            <w:rPr>
              <w:rFonts w:ascii="Cambria Math" w:hAnsi="Cambria Math"/>
            </w:rPr>
            <m:t>Caching</m:t>
          </m:r>
          <m:r>
            <m:rPr>
              <m:sty m:val="p"/>
            </m:rPr>
            <w:rPr>
              <w:rFonts w:ascii="Cambria Math" w:hAnsi="Cambria Math"/>
            </w:rPr>
            <m:t>(</m:t>
          </m:r>
        </m:oMath>
      </m:oMathPara>
    </w:p>
    <w:p w14:paraId="35BE0E4A" w14:textId="77777777" w:rsidR="001C051A" w:rsidRPr="00B26EF7" w:rsidRDefault="001C051A" w:rsidP="00AE2041">
      <w:pPr>
        <w:pStyle w:val="NoSpacing"/>
        <w:ind w:left="720" w:firstLine="720"/>
      </w:pPr>
      <m:oMathPara>
        <m:oMathParaPr>
          <m:jc m:val="left"/>
        </m:oMathParaPr>
        <m:oMath>
          <m:r>
            <w:rPr>
              <w:rFonts w:ascii="Cambria Math" w:hAnsi="Cambria Math"/>
            </w:rPr>
            <m:t>Filter(“temp”≥ 90)</m:t>
          </m:r>
        </m:oMath>
      </m:oMathPara>
    </w:p>
    <w:p w14:paraId="57370419" w14:textId="77777777" w:rsidR="001C051A" w:rsidRPr="00B26EF7" w:rsidRDefault="001C051A" w:rsidP="00B1206A">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74A51D67" w14:textId="77777777" w:rsidR="001C051A" w:rsidRDefault="001C051A" w:rsidP="00AE2041">
      <w:pPr>
        <w:pStyle w:val="NoSpacing"/>
        <w:rPr>
          <w:rFonts w:hAnsi="Calibri"/>
        </w:rPr>
      </w:pPr>
      <w:r>
        <w:rPr>
          <w:rFonts w:hAnsi="Calibri"/>
        </w:rPr>
        <w:t>),</w:t>
      </w:r>
    </w:p>
    <w:p w14:paraId="7D65EEF3" w14:textId="0831F355" w:rsidR="001C051A" w:rsidRPr="00B1206A" w:rsidRDefault="00B1206A" w:rsidP="00AE2041">
      <w:pPr>
        <w:pStyle w:val="NoSpacing"/>
      </w:pPr>
      <m:oMathPara>
        <m:oMathParaPr>
          <m:jc m:val="left"/>
        </m:oMathParaPr>
        <m:oMath>
          <m:r>
            <w:rPr>
              <w:rFonts w:ascii="Cambria Math" w:hAnsi="Cambria Math"/>
            </w:rPr>
            <m:t>Caching(</m:t>
          </m:r>
        </m:oMath>
      </m:oMathPara>
    </w:p>
    <w:p w14:paraId="4A8CEE44" w14:textId="77777777" w:rsidR="001C051A" w:rsidRPr="00B1206A" w:rsidRDefault="001C051A" w:rsidP="00AE2041">
      <w:pPr>
        <w:pStyle w:val="NoSpacing"/>
        <w:ind w:left="720" w:firstLine="720"/>
      </w:pPr>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1B9D88A3" w14:textId="77777777" w:rsidR="001C051A" w:rsidRPr="00B1206A" w:rsidRDefault="001C051A" w:rsidP="00B1206A">
      <w:pPr>
        <w:pStyle w:val="NoSpacing"/>
        <w:ind w:left="720"/>
      </w:pPr>
      <m:oMathPara>
        <m:oMathParaPr>
          <m:jc m:val="left"/>
        </m:oMathParaPr>
        <m:oMath>
          <m:r>
            <w:rPr>
              <w:rFonts w:ascii="Cambria Math" w:hAnsi="Cambria Math"/>
            </w:rPr>
            <m:t>- Filter(“temp”≥ 90)</m:t>
          </m:r>
        </m:oMath>
      </m:oMathPara>
    </w:p>
    <w:p w14:paraId="28C9EBDB" w14:textId="77777777" w:rsidR="00B1206A" w:rsidRPr="00B1206A" w:rsidRDefault="001C051A" w:rsidP="00B1206A">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53307B1C" w14:textId="2DED35F2" w:rsidR="00067C01" w:rsidRPr="00B1206A" w:rsidRDefault="00B1206A" w:rsidP="00AE2041">
      <w:pPr>
        <w:pStyle w:val="NoSpacing"/>
      </w:pPr>
      <m:oMathPara>
        <m:oMathParaPr>
          <m:jc m:val="left"/>
        </m:oMathParaPr>
        <m:oMath>
          <m:r>
            <w:rPr>
              <w:rFonts w:ascii="Cambria Math" w:hAnsi="Cambria Math"/>
            </w:rPr>
            <m:t>)</m:t>
          </m:r>
        </m:oMath>
      </m:oMathPara>
    </w:p>
    <w:bookmarkEnd w:id="18"/>
    <w:p w14:paraId="5C73E657" w14:textId="39F9E8E1" w:rsidR="00B1206A" w:rsidRDefault="00B1206A" w:rsidP="00F37EAE">
      <w:pPr>
        <w:pStyle w:val="NoSpacing"/>
        <w:jc w:val="both"/>
        <w:rPr>
          <w:sz w:val="24"/>
          <w:szCs w:val="24"/>
        </w:rPr>
      </w:pPr>
      <w:r w:rsidRPr="00B1206A">
        <w:rPr>
          <w:sz w:val="24"/>
          <w:szCs w:val="24"/>
        </w:rPr>
        <w:t>N</w:t>
      </w:r>
      <w:r>
        <w:rPr>
          <w:sz w:val="24"/>
          <w:szCs w:val="24"/>
        </w:rPr>
        <w:t xml:space="preserve">otice that the repartitioning is not included </w:t>
      </w:r>
      <w:r w:rsidR="00D13EAF">
        <w:rPr>
          <w:sz w:val="24"/>
          <w:szCs w:val="24"/>
        </w:rPr>
        <w:t>in the candidates because it v</w:t>
      </w:r>
      <w:r w:rsidR="00B76B0C">
        <w:rPr>
          <w:sz w:val="24"/>
          <w:szCs w:val="24"/>
        </w:rPr>
        <w:t>iolates the second principle (adds extra shuffle for writing to the cache).</w:t>
      </w:r>
      <w:r w:rsidR="00F37EAE">
        <w:rPr>
          <w:sz w:val="24"/>
          <w:szCs w:val="24"/>
        </w:rPr>
        <w:t xml:space="preserve"> It is clear that all these candidates, if they were already in the cache, would optimize the current plan (</w:t>
      </w:r>
      <w:r w:rsidR="00894A7A">
        <w:rPr>
          <w:sz w:val="24"/>
          <w:szCs w:val="24"/>
        </w:rPr>
        <w:t>maintain the first principle).</w:t>
      </w:r>
    </w:p>
    <w:p w14:paraId="119C9F32" w14:textId="62D82146" w:rsidR="00B1206A" w:rsidRDefault="009E5A33" w:rsidP="009E5A33">
      <w:pPr>
        <w:pStyle w:val="Heading3"/>
      </w:pPr>
      <w:r>
        <w:t>Size Estimator</w:t>
      </w:r>
    </w:p>
    <w:p w14:paraId="6CB2DC00" w14:textId="46507E35" w:rsidR="009E5A33" w:rsidRDefault="009E5A33" w:rsidP="009E5A33">
      <w:pPr>
        <w:pStyle w:val="NoSpacing"/>
        <w:rPr>
          <w:sz w:val="24"/>
          <w:szCs w:val="24"/>
        </w:rPr>
      </w:pPr>
      <w:r>
        <w:rPr>
          <w:sz w:val="24"/>
          <w:szCs w:val="24"/>
        </w:rPr>
        <w:t xml:space="preserve">The Size Estimator </w:t>
      </w:r>
      <w:r w:rsidR="00663AD4">
        <w:rPr>
          <w:sz w:val="24"/>
          <w:szCs w:val="24"/>
        </w:rPr>
        <w:t>is used for the following functions:</w:t>
      </w:r>
    </w:p>
    <w:p w14:paraId="2BA2DB46" w14:textId="5C221845" w:rsidR="00663AD4" w:rsidRDefault="00663AD4" w:rsidP="00663AD4">
      <w:pPr>
        <w:pStyle w:val="NoSpacing"/>
        <w:numPr>
          <w:ilvl w:val="0"/>
          <w:numId w:val="34"/>
        </w:numPr>
        <w:rPr>
          <w:sz w:val="24"/>
          <w:szCs w:val="24"/>
        </w:rPr>
      </w:pPr>
      <w:r>
        <w:rPr>
          <w:sz w:val="24"/>
          <w:szCs w:val="24"/>
        </w:rPr>
        <w:t>Predict write size of write candidates.</w:t>
      </w:r>
    </w:p>
    <w:p w14:paraId="4F722FDB" w14:textId="5EF7219C" w:rsidR="00663AD4" w:rsidRDefault="00663AD4" w:rsidP="00663AD4">
      <w:pPr>
        <w:pStyle w:val="NoSpacing"/>
        <w:numPr>
          <w:ilvl w:val="1"/>
          <w:numId w:val="34"/>
        </w:numPr>
        <w:rPr>
          <w:sz w:val="24"/>
          <w:szCs w:val="24"/>
        </w:rPr>
      </w:pPr>
      <w:r>
        <w:rPr>
          <w:sz w:val="24"/>
          <w:szCs w:val="24"/>
        </w:rPr>
        <w:t>Reserve appropriate space in cache. Useful in all modes.</w:t>
      </w:r>
    </w:p>
    <w:p w14:paraId="7B1D44D1" w14:textId="45783945" w:rsidR="00663AD4" w:rsidRDefault="00663AD4" w:rsidP="00663AD4">
      <w:pPr>
        <w:pStyle w:val="NoSpacing"/>
        <w:numPr>
          <w:ilvl w:val="1"/>
          <w:numId w:val="34"/>
        </w:numPr>
        <w:rPr>
          <w:sz w:val="24"/>
          <w:szCs w:val="24"/>
        </w:rPr>
      </w:pPr>
      <w:r>
        <w:rPr>
          <w:sz w:val="24"/>
          <w:szCs w:val="24"/>
        </w:rPr>
        <w:t>Determine the correct tier to use. Useful for future implementations of planner.</w:t>
      </w:r>
    </w:p>
    <w:p w14:paraId="36869A5A" w14:textId="516FE010" w:rsidR="00663AD4" w:rsidRDefault="00663AD4" w:rsidP="00663AD4">
      <w:pPr>
        <w:pStyle w:val="NoSpacing"/>
        <w:numPr>
          <w:ilvl w:val="1"/>
          <w:numId w:val="34"/>
        </w:numPr>
        <w:rPr>
          <w:sz w:val="24"/>
          <w:szCs w:val="24"/>
        </w:rPr>
      </w:pPr>
      <w:r>
        <w:rPr>
          <w:sz w:val="24"/>
          <w:szCs w:val="24"/>
        </w:rPr>
        <w:t>Approximate cost for creating the candidate. Useful for potential planner(s).</w:t>
      </w:r>
    </w:p>
    <w:p w14:paraId="5DFB476C" w14:textId="7E8AEFE0" w:rsidR="00663AD4" w:rsidRDefault="00663AD4" w:rsidP="00663AD4">
      <w:pPr>
        <w:pStyle w:val="NoSpacing"/>
        <w:numPr>
          <w:ilvl w:val="0"/>
          <w:numId w:val="34"/>
        </w:numPr>
        <w:rPr>
          <w:sz w:val="24"/>
          <w:szCs w:val="24"/>
        </w:rPr>
      </w:pPr>
      <w:r>
        <w:rPr>
          <w:sz w:val="24"/>
          <w:szCs w:val="24"/>
        </w:rPr>
        <w:t xml:space="preserve">Predict read size </w:t>
      </w:r>
      <w:r w:rsidR="00E97FBA">
        <w:rPr>
          <w:sz w:val="24"/>
          <w:szCs w:val="24"/>
        </w:rPr>
        <w:t xml:space="preserve">if and </w:t>
      </w:r>
      <w:r>
        <w:rPr>
          <w:sz w:val="24"/>
          <w:szCs w:val="24"/>
        </w:rPr>
        <w:t>when candidate</w:t>
      </w:r>
      <w:r w:rsidR="00E97FBA">
        <w:rPr>
          <w:sz w:val="24"/>
          <w:szCs w:val="24"/>
        </w:rPr>
        <w:t xml:space="preserve"> is</w:t>
      </w:r>
      <w:r>
        <w:rPr>
          <w:sz w:val="24"/>
          <w:szCs w:val="24"/>
        </w:rPr>
        <w:t xml:space="preserve"> </w:t>
      </w:r>
      <w:r w:rsidR="00E97FBA">
        <w:rPr>
          <w:sz w:val="24"/>
          <w:szCs w:val="24"/>
        </w:rPr>
        <w:t>utilized.</w:t>
      </w:r>
    </w:p>
    <w:p w14:paraId="34A1ABB4" w14:textId="05923CEE" w:rsidR="009E5A33" w:rsidRPr="00913B7B" w:rsidRDefault="00E97FBA" w:rsidP="00E97FBA">
      <w:pPr>
        <w:pStyle w:val="NoSpacing"/>
        <w:numPr>
          <w:ilvl w:val="1"/>
          <w:numId w:val="34"/>
        </w:numPr>
      </w:pPr>
      <w:r>
        <w:rPr>
          <w:sz w:val="24"/>
          <w:szCs w:val="24"/>
        </w:rPr>
        <w:t>Approximates cost of reading when this candidate is utilized. Useful for potential planner(s).</w:t>
      </w:r>
    </w:p>
    <w:p w14:paraId="0AEE3669" w14:textId="7DF1613C" w:rsidR="00CC565A" w:rsidRDefault="00913B7B" w:rsidP="00CC565A">
      <w:pPr>
        <w:pStyle w:val="NoSpacing"/>
        <w:jc w:val="both"/>
        <w:rPr>
          <w:sz w:val="24"/>
          <w:szCs w:val="24"/>
        </w:rPr>
      </w:pPr>
      <w:r>
        <w:rPr>
          <w:sz w:val="24"/>
          <w:szCs w:val="24"/>
        </w:rPr>
        <w:t>As of now,</w:t>
      </w:r>
      <w:r w:rsidR="00FA07AD">
        <w:rPr>
          <w:sz w:val="24"/>
          <w:szCs w:val="24"/>
        </w:rPr>
        <w:t xml:space="preserve"> Semantic Cache Manager</w:t>
      </w:r>
      <w:r>
        <w:rPr>
          <w:sz w:val="24"/>
          <w:szCs w:val="24"/>
        </w:rPr>
        <w:t xml:space="preserve"> only ha</w:t>
      </w:r>
      <w:r w:rsidR="00FA07AD">
        <w:rPr>
          <w:sz w:val="24"/>
          <w:szCs w:val="24"/>
        </w:rPr>
        <w:t>s</w:t>
      </w:r>
      <w:r>
        <w:rPr>
          <w:sz w:val="24"/>
          <w:szCs w:val="24"/>
        </w:rPr>
        <w:t xml:space="preserve"> a dummy Basic Size Estimator which makes sure to </w:t>
      </w:r>
      <w:r w:rsidR="007C56BF">
        <w:rPr>
          <w:sz w:val="24"/>
          <w:szCs w:val="24"/>
        </w:rPr>
        <w:t xml:space="preserve">always reserve more space than needed (overestimate write size of candidates) </w:t>
      </w:r>
      <w:r w:rsidR="00CC565A">
        <w:rPr>
          <w:sz w:val="24"/>
          <w:szCs w:val="24"/>
        </w:rPr>
        <w:t>to</w:t>
      </w:r>
      <w:r w:rsidR="007C56BF">
        <w:rPr>
          <w:sz w:val="24"/>
          <w:szCs w:val="24"/>
        </w:rPr>
        <w:t xml:space="preserve"> ensure correctness and bases the read predictions on completely arbitrary </w:t>
      </w:r>
      <w:r w:rsidR="00CC565A">
        <w:rPr>
          <w:sz w:val="24"/>
          <w:szCs w:val="24"/>
        </w:rPr>
        <w:t>numbers based on the initial data size that these candidates are based on. Thus, Basic Size Estimator is correct but inefficient.</w:t>
      </w:r>
    </w:p>
    <w:p w14:paraId="7B9856D1" w14:textId="77777777" w:rsidR="00BA47D7" w:rsidRDefault="00BA47D7" w:rsidP="00CC565A">
      <w:pPr>
        <w:pStyle w:val="NoSpacing"/>
        <w:jc w:val="both"/>
        <w:rPr>
          <w:sz w:val="24"/>
          <w:szCs w:val="24"/>
        </w:rPr>
      </w:pPr>
    </w:p>
    <w:p w14:paraId="39268289" w14:textId="620E53E9" w:rsidR="00BA47D7" w:rsidRDefault="00BE0365" w:rsidP="00BA47D7">
      <w:pPr>
        <w:pStyle w:val="Heading3"/>
      </w:pPr>
      <w:r>
        <w:t>Predictor</w:t>
      </w:r>
    </w:p>
    <w:p w14:paraId="1065623B" w14:textId="71B32402" w:rsidR="00BE0365" w:rsidRDefault="00BE0365" w:rsidP="00BE0365">
      <w:pPr>
        <w:pStyle w:val="NoSpacing"/>
        <w:rPr>
          <w:sz w:val="24"/>
          <w:szCs w:val="24"/>
        </w:rPr>
      </w:pPr>
      <w:r>
        <w:rPr>
          <w:sz w:val="24"/>
          <w:szCs w:val="24"/>
        </w:rPr>
        <w:t xml:space="preserve">Predictor is responsible for making a prediction for the future. </w:t>
      </w:r>
      <w:r w:rsidR="00FA07AD">
        <w:rPr>
          <w:sz w:val="24"/>
          <w:szCs w:val="24"/>
        </w:rPr>
        <w:t xml:space="preserve">Every predictor can predict all the plans up to a specific customized window size. </w:t>
      </w:r>
      <w:r w:rsidR="0050203B">
        <w:rPr>
          <w:sz w:val="24"/>
          <w:szCs w:val="24"/>
        </w:rPr>
        <w:t xml:space="preserve">Semantic Cache Manager supports two types of predictors. An Oracle one which is configured with all the plans </w:t>
      </w:r>
      <w:r w:rsidR="006B537F">
        <w:rPr>
          <w:sz w:val="24"/>
          <w:szCs w:val="24"/>
        </w:rPr>
        <w:t xml:space="preserve">in the future (with the same sequence that they are executed) and with a Reverse Order one which reverses all the past plans that Semantic Cache Manager has encountered </w:t>
      </w:r>
      <w:r w:rsidR="00035609">
        <w:rPr>
          <w:sz w:val="24"/>
          <w:szCs w:val="24"/>
        </w:rPr>
        <w:t xml:space="preserve">and returns them as future </w:t>
      </w:r>
      <w:r w:rsidR="00F2611C">
        <w:rPr>
          <w:sz w:val="24"/>
          <w:szCs w:val="24"/>
        </w:rPr>
        <w:t>predictions</w:t>
      </w:r>
      <w:r w:rsidR="00035609">
        <w:rPr>
          <w:sz w:val="24"/>
          <w:szCs w:val="24"/>
        </w:rPr>
        <w:t>.</w:t>
      </w:r>
    </w:p>
    <w:p w14:paraId="6D41C016" w14:textId="77777777" w:rsidR="00035609" w:rsidRDefault="00035609" w:rsidP="00BE0365">
      <w:pPr>
        <w:pStyle w:val="NoSpacing"/>
        <w:rPr>
          <w:sz w:val="24"/>
          <w:szCs w:val="24"/>
        </w:rPr>
      </w:pPr>
    </w:p>
    <w:p w14:paraId="52C047A6" w14:textId="3A4188E2" w:rsidR="00256D17" w:rsidRPr="00256D17" w:rsidRDefault="00035609" w:rsidP="00256D17">
      <w:pPr>
        <w:pStyle w:val="Heading3"/>
      </w:pPr>
      <w:r>
        <w:t>Planner</w:t>
      </w:r>
    </w:p>
    <w:p w14:paraId="7421658F" w14:textId="0A19124C" w:rsidR="00035609" w:rsidRDefault="00035609" w:rsidP="00035609">
      <w:pPr>
        <w:pStyle w:val="NoSpacing"/>
        <w:rPr>
          <w:sz w:val="24"/>
          <w:szCs w:val="24"/>
        </w:rPr>
      </w:pPr>
      <w:r>
        <w:rPr>
          <w:sz w:val="24"/>
          <w:szCs w:val="24"/>
        </w:rPr>
        <w:t xml:space="preserve">Semantic Cache Manager supports </w:t>
      </w:r>
      <w:r w:rsidR="0055767F">
        <w:rPr>
          <w:sz w:val="24"/>
          <w:szCs w:val="24"/>
        </w:rPr>
        <w:t>three</w:t>
      </w:r>
      <w:r>
        <w:rPr>
          <w:sz w:val="24"/>
          <w:szCs w:val="24"/>
        </w:rPr>
        <w:t xml:space="preserve"> </w:t>
      </w:r>
      <w:r w:rsidR="00440C40">
        <w:rPr>
          <w:sz w:val="24"/>
          <w:szCs w:val="24"/>
        </w:rPr>
        <w:t xml:space="preserve">different metrics for </w:t>
      </w:r>
      <w:r>
        <w:rPr>
          <w:sz w:val="24"/>
          <w:szCs w:val="24"/>
        </w:rPr>
        <w:t>planner</w:t>
      </w:r>
      <w:r w:rsidR="00440C40">
        <w:rPr>
          <w:sz w:val="24"/>
          <w:szCs w:val="24"/>
        </w:rPr>
        <w:t>s</w:t>
      </w:r>
      <w:r>
        <w:rPr>
          <w:sz w:val="24"/>
          <w:szCs w:val="24"/>
        </w:rPr>
        <w:t xml:space="preserve"> (</w:t>
      </w:r>
      <w:r w:rsidR="00440C40">
        <w:rPr>
          <w:sz w:val="24"/>
          <w:szCs w:val="24"/>
        </w:rPr>
        <w:t xml:space="preserve">Reference Count, Reference Distance, </w:t>
      </w:r>
      <w:r>
        <w:rPr>
          <w:sz w:val="24"/>
          <w:szCs w:val="24"/>
        </w:rPr>
        <w:t xml:space="preserve">Storage I/O) </w:t>
      </w:r>
      <w:r w:rsidR="00F2611C">
        <w:rPr>
          <w:sz w:val="24"/>
          <w:szCs w:val="24"/>
        </w:rPr>
        <w:t>as of now. Planner follows the below three phases when a new plan arrives:</w:t>
      </w:r>
    </w:p>
    <w:p w14:paraId="7BABDF57" w14:textId="51B349F0" w:rsidR="00F2611C" w:rsidRDefault="00F2611C" w:rsidP="00F2611C">
      <w:pPr>
        <w:pStyle w:val="NoSpacing"/>
        <w:numPr>
          <w:ilvl w:val="0"/>
          <w:numId w:val="35"/>
        </w:numPr>
        <w:rPr>
          <w:sz w:val="24"/>
          <w:szCs w:val="24"/>
        </w:rPr>
      </w:pPr>
      <w:r>
        <w:rPr>
          <w:sz w:val="24"/>
          <w:szCs w:val="24"/>
        </w:rPr>
        <w:t>Select a top candidate from the</w:t>
      </w:r>
      <w:r w:rsidR="00317DA9">
        <w:rPr>
          <w:sz w:val="24"/>
          <w:szCs w:val="24"/>
        </w:rPr>
        <w:t xml:space="preserve"> candidates of this plan.</w:t>
      </w:r>
    </w:p>
    <w:p w14:paraId="00B06541" w14:textId="4007E4C1" w:rsidR="00317DA9" w:rsidRDefault="00317DA9" w:rsidP="00317DA9">
      <w:pPr>
        <w:pStyle w:val="NoSpacing"/>
        <w:numPr>
          <w:ilvl w:val="1"/>
          <w:numId w:val="35"/>
        </w:numPr>
        <w:rPr>
          <w:sz w:val="24"/>
          <w:szCs w:val="24"/>
        </w:rPr>
      </w:pPr>
      <w:r>
        <w:rPr>
          <w:sz w:val="24"/>
          <w:szCs w:val="24"/>
        </w:rPr>
        <w:t xml:space="preserve">Find </w:t>
      </w:r>
      <w:r w:rsidR="00536346">
        <w:rPr>
          <w:sz w:val="24"/>
          <w:szCs w:val="24"/>
        </w:rPr>
        <w:t xml:space="preserve">the </w:t>
      </w:r>
      <w:r w:rsidR="00D753FD">
        <w:rPr>
          <w:sz w:val="24"/>
          <w:szCs w:val="24"/>
        </w:rPr>
        <w:t xml:space="preserve">original score </w:t>
      </w:r>
      <w:r w:rsidR="007567B7">
        <w:rPr>
          <w:sz w:val="24"/>
          <w:szCs w:val="24"/>
        </w:rPr>
        <w:t>for a</w:t>
      </w:r>
      <w:r w:rsidR="004657AF">
        <w:rPr>
          <w:sz w:val="24"/>
          <w:szCs w:val="24"/>
        </w:rPr>
        <w:t xml:space="preserve">ll </w:t>
      </w:r>
      <w:r w:rsidR="007567B7">
        <w:rPr>
          <w:sz w:val="24"/>
          <w:szCs w:val="24"/>
        </w:rPr>
        <w:t xml:space="preserve">plans (provided by Predictor) </w:t>
      </w:r>
      <w:r w:rsidR="00D753FD">
        <w:rPr>
          <w:sz w:val="24"/>
          <w:szCs w:val="24"/>
        </w:rPr>
        <w:t>value</w:t>
      </w:r>
      <w:r w:rsidR="00536346">
        <w:rPr>
          <w:sz w:val="24"/>
          <w:szCs w:val="24"/>
        </w:rPr>
        <w:t xml:space="preserve"> with existing contents in Semantic Cache.</w:t>
      </w:r>
    </w:p>
    <w:p w14:paraId="1E6FB534" w14:textId="766DA519" w:rsidR="0091556C" w:rsidRDefault="006C06D0" w:rsidP="0091556C">
      <w:pPr>
        <w:pStyle w:val="NoSpacing"/>
        <w:numPr>
          <w:ilvl w:val="1"/>
          <w:numId w:val="35"/>
        </w:numPr>
        <w:rPr>
          <w:sz w:val="24"/>
          <w:szCs w:val="24"/>
        </w:rPr>
      </w:pPr>
      <w:r>
        <w:rPr>
          <w:sz w:val="24"/>
          <w:szCs w:val="24"/>
        </w:rPr>
        <w:lastRenderedPageBreak/>
        <w:t>For each candidate, f</w:t>
      </w:r>
      <w:r w:rsidR="00536346">
        <w:rPr>
          <w:sz w:val="24"/>
          <w:szCs w:val="24"/>
        </w:rPr>
        <w:t xml:space="preserve">ind </w:t>
      </w:r>
      <w:r w:rsidR="00D753FD">
        <w:rPr>
          <w:sz w:val="24"/>
          <w:szCs w:val="24"/>
        </w:rPr>
        <w:t>the score</w:t>
      </w:r>
      <w:r w:rsidR="007E4DA7">
        <w:rPr>
          <w:sz w:val="24"/>
          <w:szCs w:val="24"/>
        </w:rPr>
        <w:t xml:space="preserve"> needed with existing contents plus </w:t>
      </w:r>
      <w:r>
        <w:rPr>
          <w:sz w:val="24"/>
          <w:szCs w:val="24"/>
        </w:rPr>
        <w:t>the candida</w:t>
      </w:r>
      <w:r w:rsidR="00DD3760">
        <w:rPr>
          <w:sz w:val="24"/>
          <w:szCs w:val="24"/>
        </w:rPr>
        <w:t>te</w:t>
      </w:r>
      <w:r w:rsidR="004657AF">
        <w:rPr>
          <w:sz w:val="24"/>
          <w:szCs w:val="24"/>
        </w:rPr>
        <w:t xml:space="preserve"> for all plans (provided by Predictor)</w:t>
      </w:r>
      <w:r w:rsidR="00DD3760">
        <w:rPr>
          <w:sz w:val="24"/>
          <w:szCs w:val="24"/>
        </w:rPr>
        <w:t>.</w:t>
      </w:r>
      <w:r w:rsidR="0091556C">
        <w:rPr>
          <w:sz w:val="24"/>
          <w:szCs w:val="24"/>
        </w:rPr>
        <w:t xml:space="preserve"> </w:t>
      </w:r>
      <w:r w:rsidR="00DD3760" w:rsidRPr="0091556C">
        <w:rPr>
          <w:sz w:val="24"/>
          <w:szCs w:val="24"/>
        </w:rPr>
        <w:t xml:space="preserve">Subtract </w:t>
      </w:r>
      <w:r w:rsidR="00D753FD" w:rsidRPr="0091556C">
        <w:rPr>
          <w:sz w:val="24"/>
          <w:szCs w:val="24"/>
        </w:rPr>
        <w:t>original score</w:t>
      </w:r>
      <w:r w:rsidR="00DD3760" w:rsidRPr="0091556C">
        <w:rPr>
          <w:sz w:val="24"/>
          <w:szCs w:val="24"/>
        </w:rPr>
        <w:t xml:space="preserve"> from </w:t>
      </w:r>
      <w:r w:rsidR="00D753FD" w:rsidRPr="0091556C">
        <w:rPr>
          <w:sz w:val="24"/>
          <w:szCs w:val="24"/>
        </w:rPr>
        <w:t>candidate</w:t>
      </w:r>
      <w:r w:rsidR="00DD3760" w:rsidRPr="0091556C">
        <w:rPr>
          <w:sz w:val="24"/>
          <w:szCs w:val="24"/>
        </w:rPr>
        <w:t xml:space="preserve"> </w:t>
      </w:r>
      <w:r w:rsidR="00D753FD" w:rsidRPr="0091556C">
        <w:rPr>
          <w:sz w:val="24"/>
          <w:szCs w:val="24"/>
        </w:rPr>
        <w:t>score to find the incremental candidate score</w:t>
      </w:r>
      <w:r w:rsidR="00DD3760" w:rsidRPr="0091556C">
        <w:rPr>
          <w:sz w:val="24"/>
          <w:szCs w:val="24"/>
        </w:rPr>
        <w:t>.</w:t>
      </w:r>
    </w:p>
    <w:p w14:paraId="6763A7D1" w14:textId="2A9C1422" w:rsidR="0091556C" w:rsidRDefault="0091556C" w:rsidP="0091556C">
      <w:pPr>
        <w:pStyle w:val="NoSpacing"/>
        <w:numPr>
          <w:ilvl w:val="1"/>
          <w:numId w:val="35"/>
        </w:numPr>
        <w:rPr>
          <w:sz w:val="24"/>
          <w:szCs w:val="24"/>
        </w:rPr>
      </w:pPr>
      <w:r>
        <w:rPr>
          <w:sz w:val="24"/>
          <w:szCs w:val="24"/>
        </w:rPr>
        <w:t>Eliminate all candidates with negative incremental score.</w:t>
      </w:r>
    </w:p>
    <w:p w14:paraId="40BD1E37" w14:textId="53AD2E37" w:rsidR="0091556C" w:rsidRPr="0091556C" w:rsidRDefault="0091556C" w:rsidP="0091556C">
      <w:pPr>
        <w:pStyle w:val="NoSpacing"/>
        <w:numPr>
          <w:ilvl w:val="1"/>
          <w:numId w:val="35"/>
        </w:numPr>
        <w:rPr>
          <w:sz w:val="24"/>
          <w:szCs w:val="24"/>
        </w:rPr>
      </w:pPr>
      <w:r>
        <w:rPr>
          <w:sz w:val="24"/>
          <w:szCs w:val="24"/>
        </w:rPr>
        <w:t xml:space="preserve">If </w:t>
      </w:r>
      <w:r w:rsidR="00973192">
        <w:rPr>
          <w:sz w:val="24"/>
          <w:szCs w:val="24"/>
        </w:rPr>
        <w:t>all of them are eliminated go to step 4.</w:t>
      </w:r>
    </w:p>
    <w:p w14:paraId="35DD7977" w14:textId="321D25CA" w:rsidR="00DD3760" w:rsidRDefault="00DD3760" w:rsidP="00317DA9">
      <w:pPr>
        <w:pStyle w:val="NoSpacing"/>
        <w:numPr>
          <w:ilvl w:val="1"/>
          <w:numId w:val="35"/>
        </w:numPr>
        <w:rPr>
          <w:sz w:val="24"/>
          <w:szCs w:val="24"/>
        </w:rPr>
      </w:pPr>
      <w:r>
        <w:rPr>
          <w:sz w:val="24"/>
          <w:szCs w:val="24"/>
        </w:rPr>
        <w:t xml:space="preserve">Pick the candidate </w:t>
      </w:r>
      <w:r w:rsidR="006E011B">
        <w:rPr>
          <w:sz w:val="24"/>
          <w:szCs w:val="24"/>
        </w:rPr>
        <w:t xml:space="preserve">with the </w:t>
      </w:r>
      <w:r w:rsidR="00D753FD">
        <w:rPr>
          <w:sz w:val="24"/>
          <w:szCs w:val="24"/>
        </w:rPr>
        <w:t xml:space="preserve">best incremental score </w:t>
      </w:r>
      <w:r w:rsidR="006E011B">
        <w:rPr>
          <w:sz w:val="24"/>
          <w:szCs w:val="24"/>
        </w:rPr>
        <w:t>per</w:t>
      </w:r>
      <w:r w:rsidR="00D753FD">
        <w:rPr>
          <w:sz w:val="24"/>
          <w:szCs w:val="24"/>
        </w:rPr>
        <w:t xml:space="preserve"> cache byte</w:t>
      </w:r>
      <w:r w:rsidR="006E011B">
        <w:rPr>
          <w:sz w:val="24"/>
          <w:szCs w:val="24"/>
        </w:rPr>
        <w:t xml:space="preserve"> (</w:t>
      </w:r>
      <w:r w:rsidR="00D753FD">
        <w:rPr>
          <w:sz w:val="24"/>
          <w:szCs w:val="24"/>
        </w:rPr>
        <w:t xml:space="preserve">write size </w:t>
      </w:r>
      <w:r w:rsidR="006E011B">
        <w:rPr>
          <w:sz w:val="24"/>
          <w:szCs w:val="24"/>
        </w:rPr>
        <w:t>estimation) for</w:t>
      </w:r>
      <w:r w:rsidR="008B5D3F">
        <w:rPr>
          <w:sz w:val="24"/>
          <w:szCs w:val="24"/>
        </w:rPr>
        <w:t xml:space="preserve"> inclusion in</w:t>
      </w:r>
      <w:r w:rsidR="006E011B">
        <w:rPr>
          <w:sz w:val="24"/>
          <w:szCs w:val="24"/>
        </w:rPr>
        <w:t xml:space="preserve"> the cache.</w:t>
      </w:r>
    </w:p>
    <w:p w14:paraId="3E81C125" w14:textId="7B4B7E60" w:rsidR="00140C19" w:rsidRDefault="00140C19" w:rsidP="00317DA9">
      <w:pPr>
        <w:pStyle w:val="NoSpacing"/>
        <w:numPr>
          <w:ilvl w:val="1"/>
          <w:numId w:val="35"/>
        </w:numPr>
        <w:rPr>
          <w:sz w:val="24"/>
          <w:szCs w:val="24"/>
        </w:rPr>
      </w:pPr>
      <w:r>
        <w:rPr>
          <w:sz w:val="24"/>
          <w:szCs w:val="24"/>
        </w:rPr>
        <w:t>Add top candidate to contents.</w:t>
      </w:r>
    </w:p>
    <w:p w14:paraId="488B2D83" w14:textId="401B13F5" w:rsidR="006E011B" w:rsidRDefault="006E011B" w:rsidP="006E011B">
      <w:pPr>
        <w:pStyle w:val="NoSpacing"/>
        <w:numPr>
          <w:ilvl w:val="0"/>
          <w:numId w:val="35"/>
        </w:numPr>
        <w:rPr>
          <w:sz w:val="24"/>
          <w:szCs w:val="24"/>
        </w:rPr>
      </w:pPr>
      <w:r>
        <w:rPr>
          <w:sz w:val="24"/>
          <w:szCs w:val="24"/>
        </w:rPr>
        <w:t xml:space="preserve">Evict </w:t>
      </w:r>
      <w:r w:rsidR="00095A68">
        <w:rPr>
          <w:sz w:val="24"/>
          <w:szCs w:val="24"/>
        </w:rPr>
        <w:t xml:space="preserve">content </w:t>
      </w:r>
      <w:r>
        <w:rPr>
          <w:sz w:val="24"/>
          <w:szCs w:val="24"/>
        </w:rPr>
        <w:t>if necessary.</w:t>
      </w:r>
      <w:r w:rsidR="009616E9">
        <w:rPr>
          <w:sz w:val="24"/>
          <w:szCs w:val="24"/>
        </w:rPr>
        <w:t xml:space="preserve"> Repeat this process until contents fit in the cache.</w:t>
      </w:r>
    </w:p>
    <w:p w14:paraId="4A35BE68" w14:textId="77777777" w:rsidR="004657AF" w:rsidRDefault="004657AF" w:rsidP="004657AF">
      <w:pPr>
        <w:pStyle w:val="NoSpacing"/>
        <w:numPr>
          <w:ilvl w:val="1"/>
          <w:numId w:val="35"/>
        </w:numPr>
        <w:rPr>
          <w:sz w:val="24"/>
          <w:szCs w:val="24"/>
        </w:rPr>
      </w:pPr>
      <w:r>
        <w:rPr>
          <w:sz w:val="24"/>
          <w:szCs w:val="24"/>
        </w:rPr>
        <w:t>Find the original score for all plans (provided by Predictor) value with existing contents in Semantic Cache.</w:t>
      </w:r>
    </w:p>
    <w:p w14:paraId="0799784B" w14:textId="388EF453" w:rsidR="00831611" w:rsidRDefault="00784770" w:rsidP="00831611">
      <w:pPr>
        <w:pStyle w:val="NoSpacing"/>
        <w:numPr>
          <w:ilvl w:val="1"/>
          <w:numId w:val="35"/>
        </w:numPr>
        <w:rPr>
          <w:sz w:val="24"/>
          <w:szCs w:val="24"/>
        </w:rPr>
      </w:pPr>
      <w:r w:rsidRPr="00831611">
        <w:rPr>
          <w:sz w:val="24"/>
          <w:szCs w:val="24"/>
        </w:rPr>
        <w:t>F</w:t>
      </w:r>
      <w:r w:rsidR="000F2DA6" w:rsidRPr="00831611">
        <w:rPr>
          <w:sz w:val="24"/>
          <w:szCs w:val="24"/>
        </w:rPr>
        <w:t xml:space="preserve">or each content, </w:t>
      </w:r>
      <w:r w:rsidR="004657AF">
        <w:rPr>
          <w:sz w:val="24"/>
          <w:szCs w:val="24"/>
        </w:rPr>
        <w:t>find the score needed with existing contents minus the content for all plans (provided by Predictor).</w:t>
      </w:r>
    </w:p>
    <w:p w14:paraId="36040C24" w14:textId="66639DF2" w:rsidR="00140C19" w:rsidRPr="00831611" w:rsidRDefault="00140C19" w:rsidP="00B22352">
      <w:pPr>
        <w:pStyle w:val="NoSpacing"/>
        <w:numPr>
          <w:ilvl w:val="1"/>
          <w:numId w:val="35"/>
        </w:numPr>
        <w:rPr>
          <w:sz w:val="24"/>
          <w:szCs w:val="24"/>
        </w:rPr>
      </w:pPr>
      <w:r w:rsidRPr="00831611">
        <w:rPr>
          <w:sz w:val="24"/>
          <w:szCs w:val="24"/>
        </w:rPr>
        <w:t xml:space="preserve">Subtract </w:t>
      </w:r>
      <w:r w:rsidR="00831611">
        <w:rPr>
          <w:sz w:val="24"/>
          <w:szCs w:val="24"/>
        </w:rPr>
        <w:t>the content score from original score to find the incremental content score</w:t>
      </w:r>
      <w:r w:rsidR="00095A68" w:rsidRPr="00831611">
        <w:rPr>
          <w:sz w:val="24"/>
          <w:szCs w:val="24"/>
        </w:rPr>
        <w:t>.</w:t>
      </w:r>
    </w:p>
    <w:p w14:paraId="59D468E3" w14:textId="4E8BBB6C" w:rsidR="008B5D3F" w:rsidRDefault="00095A68" w:rsidP="008B5D3F">
      <w:pPr>
        <w:pStyle w:val="NoSpacing"/>
        <w:numPr>
          <w:ilvl w:val="1"/>
          <w:numId w:val="35"/>
        </w:numPr>
        <w:rPr>
          <w:sz w:val="24"/>
          <w:szCs w:val="24"/>
        </w:rPr>
      </w:pPr>
      <w:r w:rsidRPr="008B5D3F">
        <w:rPr>
          <w:sz w:val="24"/>
          <w:szCs w:val="24"/>
        </w:rPr>
        <w:t xml:space="preserve">Pick the content with the least </w:t>
      </w:r>
      <w:r w:rsidR="008B5D3F" w:rsidRPr="008B5D3F">
        <w:rPr>
          <w:sz w:val="24"/>
          <w:szCs w:val="24"/>
        </w:rPr>
        <w:t xml:space="preserve">incremental </w:t>
      </w:r>
      <w:r w:rsidRPr="008B5D3F">
        <w:rPr>
          <w:sz w:val="24"/>
          <w:szCs w:val="24"/>
        </w:rPr>
        <w:t>s</w:t>
      </w:r>
      <w:r w:rsidR="008B5D3F" w:rsidRPr="008B5D3F">
        <w:rPr>
          <w:sz w:val="24"/>
          <w:szCs w:val="24"/>
        </w:rPr>
        <w:t>core</w:t>
      </w:r>
      <w:r w:rsidRPr="008B5D3F">
        <w:rPr>
          <w:sz w:val="24"/>
          <w:szCs w:val="24"/>
        </w:rPr>
        <w:t xml:space="preserve"> </w:t>
      </w:r>
      <w:r w:rsidR="008B5D3F">
        <w:rPr>
          <w:sz w:val="24"/>
          <w:szCs w:val="24"/>
        </w:rPr>
        <w:t>per cache byte (write size estimation) for eviction from the cache.</w:t>
      </w:r>
    </w:p>
    <w:p w14:paraId="2E87A650" w14:textId="44C8B97C" w:rsidR="00A97657" w:rsidRPr="008B5D3F" w:rsidRDefault="00095A68" w:rsidP="00DC66DC">
      <w:pPr>
        <w:pStyle w:val="NoSpacing"/>
        <w:numPr>
          <w:ilvl w:val="1"/>
          <w:numId w:val="35"/>
        </w:numPr>
        <w:rPr>
          <w:sz w:val="24"/>
          <w:szCs w:val="24"/>
        </w:rPr>
      </w:pPr>
      <w:r w:rsidRPr="008B5D3F">
        <w:rPr>
          <w:sz w:val="24"/>
          <w:szCs w:val="24"/>
        </w:rPr>
        <w:t>Remove content from contents.</w:t>
      </w:r>
    </w:p>
    <w:p w14:paraId="28C3DDB7" w14:textId="46F7FAA8" w:rsidR="00A97657" w:rsidRDefault="009616E9" w:rsidP="009616E9">
      <w:pPr>
        <w:pStyle w:val="NoSpacing"/>
        <w:numPr>
          <w:ilvl w:val="1"/>
          <w:numId w:val="35"/>
        </w:numPr>
        <w:rPr>
          <w:sz w:val="24"/>
          <w:szCs w:val="24"/>
        </w:rPr>
      </w:pPr>
      <w:r>
        <w:rPr>
          <w:sz w:val="24"/>
          <w:szCs w:val="24"/>
        </w:rPr>
        <w:t xml:space="preserve">If content happens to be the top candidate picked in the previous phase, then </w:t>
      </w:r>
      <w:r w:rsidR="008B5D3F">
        <w:rPr>
          <w:sz w:val="24"/>
          <w:szCs w:val="24"/>
        </w:rPr>
        <w:t xml:space="preserve">cache </w:t>
      </w:r>
      <w:r w:rsidR="00A97657">
        <w:rPr>
          <w:sz w:val="24"/>
          <w:szCs w:val="24"/>
        </w:rPr>
        <w:t>keep</w:t>
      </w:r>
      <w:r w:rsidR="008B5D3F">
        <w:rPr>
          <w:sz w:val="24"/>
          <w:szCs w:val="24"/>
        </w:rPr>
        <w:t>s</w:t>
      </w:r>
      <w:r w:rsidR="00A97657">
        <w:rPr>
          <w:sz w:val="24"/>
          <w:szCs w:val="24"/>
        </w:rPr>
        <w:t xml:space="preserve"> original contents. </w:t>
      </w:r>
      <w:r w:rsidR="00973192">
        <w:rPr>
          <w:sz w:val="24"/>
          <w:szCs w:val="24"/>
        </w:rPr>
        <w:t>Go to step 4</w:t>
      </w:r>
      <w:r w:rsidR="00A97657">
        <w:rPr>
          <w:sz w:val="24"/>
          <w:szCs w:val="24"/>
        </w:rPr>
        <w:t>.</w:t>
      </w:r>
    </w:p>
    <w:p w14:paraId="25AE50B1" w14:textId="6FF297FC" w:rsidR="00095A68" w:rsidRDefault="009345DF" w:rsidP="008B5D3F">
      <w:pPr>
        <w:pStyle w:val="NoSpacing"/>
        <w:numPr>
          <w:ilvl w:val="0"/>
          <w:numId w:val="35"/>
        </w:numPr>
        <w:rPr>
          <w:sz w:val="24"/>
          <w:szCs w:val="24"/>
        </w:rPr>
      </w:pPr>
      <w:r>
        <w:rPr>
          <w:sz w:val="24"/>
          <w:szCs w:val="24"/>
        </w:rPr>
        <w:t xml:space="preserve">Planner </w:t>
      </w:r>
      <w:r w:rsidR="00A97657">
        <w:rPr>
          <w:sz w:val="24"/>
          <w:szCs w:val="24"/>
        </w:rPr>
        <w:t>schedule</w:t>
      </w:r>
      <w:r>
        <w:rPr>
          <w:sz w:val="24"/>
          <w:szCs w:val="24"/>
        </w:rPr>
        <w:t>s</w:t>
      </w:r>
      <w:r w:rsidR="00A97657">
        <w:rPr>
          <w:sz w:val="24"/>
          <w:szCs w:val="24"/>
        </w:rPr>
        <w:t xml:space="preserve"> the necessary addition</w:t>
      </w:r>
      <w:r w:rsidR="00817DDE">
        <w:rPr>
          <w:sz w:val="24"/>
          <w:szCs w:val="24"/>
        </w:rPr>
        <w:t>/write</w:t>
      </w:r>
      <w:r w:rsidR="00A97657">
        <w:rPr>
          <w:sz w:val="24"/>
          <w:szCs w:val="24"/>
        </w:rPr>
        <w:t xml:space="preserve"> to the cache and any </w:t>
      </w:r>
      <w:r>
        <w:rPr>
          <w:sz w:val="24"/>
          <w:szCs w:val="24"/>
        </w:rPr>
        <w:t>evictions that are needed.</w:t>
      </w:r>
    </w:p>
    <w:p w14:paraId="3F994368" w14:textId="6ED25887" w:rsidR="009616E9" w:rsidRDefault="00817DDE" w:rsidP="009616E9">
      <w:pPr>
        <w:pStyle w:val="NoSpacing"/>
        <w:numPr>
          <w:ilvl w:val="0"/>
          <w:numId w:val="35"/>
        </w:numPr>
        <w:rPr>
          <w:sz w:val="24"/>
          <w:szCs w:val="24"/>
        </w:rPr>
      </w:pPr>
      <w:r>
        <w:rPr>
          <w:sz w:val="24"/>
          <w:szCs w:val="24"/>
        </w:rPr>
        <w:t xml:space="preserve">Optimize plan using the same optimization process </w:t>
      </w:r>
      <w:r w:rsidR="008B5D3F">
        <w:rPr>
          <w:sz w:val="24"/>
          <w:szCs w:val="24"/>
        </w:rPr>
        <w:t>as</w:t>
      </w:r>
      <w:r>
        <w:rPr>
          <w:sz w:val="24"/>
          <w:szCs w:val="24"/>
        </w:rPr>
        <w:t xml:space="preserve"> in mode 1.</w:t>
      </w:r>
    </w:p>
    <w:p w14:paraId="169B1CFF" w14:textId="77777777" w:rsidR="00EC237C" w:rsidRDefault="00EC237C" w:rsidP="00EC237C">
      <w:pPr>
        <w:pStyle w:val="NoSpacing"/>
        <w:ind w:left="720"/>
        <w:rPr>
          <w:sz w:val="24"/>
          <w:szCs w:val="24"/>
        </w:rPr>
      </w:pPr>
    </w:p>
    <w:p w14:paraId="4DE34331" w14:textId="38D16B18" w:rsidR="00A907ED" w:rsidRDefault="00A907ED" w:rsidP="00A907ED">
      <w:pPr>
        <w:pStyle w:val="Heading3"/>
        <w:rPr>
          <w:sz w:val="24"/>
          <w:szCs w:val="24"/>
        </w:rPr>
      </w:pPr>
      <w:r>
        <w:rPr>
          <w:sz w:val="24"/>
          <w:szCs w:val="24"/>
        </w:rPr>
        <w:t>Planner for multi-tier Cache</w:t>
      </w:r>
    </w:p>
    <w:p w14:paraId="3DFD6AAB" w14:textId="68FDC9CE" w:rsidR="00A907ED" w:rsidRPr="00A907ED" w:rsidRDefault="00A907ED" w:rsidP="00A907ED">
      <w:pPr>
        <w:pStyle w:val="ListParagraph"/>
        <w:numPr>
          <w:ilvl w:val="0"/>
          <w:numId w:val="39"/>
        </w:numPr>
      </w:pPr>
      <w:r>
        <w:rPr>
          <w:sz w:val="24"/>
          <w:szCs w:val="24"/>
        </w:rPr>
        <w:t>Semantic Cache Manager organize available contents based on available tiers</w:t>
      </w:r>
      <w:r w:rsidR="00063027">
        <w:rPr>
          <w:sz w:val="24"/>
          <w:szCs w:val="24"/>
        </w:rPr>
        <w:t xml:space="preserve"> and an empty </w:t>
      </w:r>
      <w:r w:rsidR="00825DAB">
        <w:rPr>
          <w:sz w:val="24"/>
          <w:szCs w:val="24"/>
        </w:rPr>
        <w:t>map</w:t>
      </w:r>
      <w:r w:rsidR="008F55C1">
        <w:rPr>
          <w:sz w:val="24"/>
          <w:szCs w:val="24"/>
        </w:rPr>
        <w:t xml:space="preserve"> (</w:t>
      </w:r>
      <w:r w:rsidR="00825DAB">
        <w:rPr>
          <w:sz w:val="24"/>
          <w:szCs w:val="24"/>
        </w:rPr>
        <w:t>Top Candidates map, aka TC map</w:t>
      </w:r>
      <w:r w:rsidR="00FA2A6E">
        <w:rPr>
          <w:sz w:val="24"/>
          <w:szCs w:val="24"/>
        </w:rPr>
        <w:t>)</w:t>
      </w:r>
      <w:r w:rsidR="00063027">
        <w:rPr>
          <w:sz w:val="24"/>
          <w:szCs w:val="24"/>
        </w:rPr>
        <w:t xml:space="preserve"> to store possible </w:t>
      </w:r>
      <w:r w:rsidR="00825DAB">
        <w:rPr>
          <w:sz w:val="24"/>
          <w:szCs w:val="24"/>
        </w:rPr>
        <w:t>new contents for</w:t>
      </w:r>
      <w:r w:rsidR="00063027">
        <w:rPr>
          <w:sz w:val="24"/>
          <w:szCs w:val="24"/>
        </w:rPr>
        <w:t xml:space="preserve"> each tier.</w:t>
      </w:r>
    </w:p>
    <w:p w14:paraId="550646EB" w14:textId="35F10717" w:rsidR="00A907ED" w:rsidRPr="00B43D3C" w:rsidRDefault="00A907ED" w:rsidP="00A907ED">
      <w:pPr>
        <w:pStyle w:val="ListParagraph"/>
        <w:numPr>
          <w:ilvl w:val="0"/>
          <w:numId w:val="39"/>
        </w:numPr>
      </w:pPr>
      <w:r>
        <w:rPr>
          <w:sz w:val="24"/>
          <w:szCs w:val="24"/>
        </w:rPr>
        <w:t xml:space="preserve">From tier level from high to low, for each tier, </w:t>
      </w:r>
      <w:r w:rsidR="00825DAB">
        <w:rPr>
          <w:sz w:val="24"/>
          <w:szCs w:val="24"/>
        </w:rPr>
        <w:t xml:space="preserve">identify possible new content for the tier </w:t>
      </w:r>
      <w:r>
        <w:rPr>
          <w:sz w:val="24"/>
          <w:szCs w:val="24"/>
        </w:rPr>
        <w:t>from the candidates list of this plan</w:t>
      </w:r>
      <w:r w:rsidR="00825DAB">
        <w:rPr>
          <w:sz w:val="24"/>
          <w:szCs w:val="24"/>
        </w:rPr>
        <w:t xml:space="preserve"> and update TC map</w:t>
      </w:r>
      <w:r w:rsidR="00B43D3C">
        <w:rPr>
          <w:sz w:val="24"/>
          <w:szCs w:val="24"/>
        </w:rPr>
        <w:t>.</w:t>
      </w:r>
      <w:r>
        <w:rPr>
          <w:sz w:val="24"/>
          <w:szCs w:val="24"/>
        </w:rPr>
        <w:t xml:space="preserve">  </w:t>
      </w:r>
    </w:p>
    <w:p w14:paraId="1CA5AE59" w14:textId="71763119" w:rsidR="00B43D3C" w:rsidRPr="00B43D3C" w:rsidRDefault="00B43D3C" w:rsidP="00B43D3C">
      <w:pPr>
        <w:pStyle w:val="NoSpacing"/>
        <w:numPr>
          <w:ilvl w:val="1"/>
          <w:numId w:val="39"/>
        </w:numPr>
      </w:pPr>
      <w:r>
        <w:rPr>
          <w:sz w:val="24"/>
          <w:szCs w:val="24"/>
        </w:rPr>
        <w:t>Find the original score for all plans (provided by Predictor) value with existing contents for the current tier in Semantic Cache</w:t>
      </w:r>
    </w:p>
    <w:p w14:paraId="0D35109F" w14:textId="33E08300" w:rsidR="00B43D3C" w:rsidRPr="00B43D3C" w:rsidRDefault="00B43D3C" w:rsidP="00B43D3C">
      <w:pPr>
        <w:pStyle w:val="NoSpacing"/>
        <w:numPr>
          <w:ilvl w:val="1"/>
          <w:numId w:val="39"/>
        </w:numPr>
        <w:rPr>
          <w:sz w:val="24"/>
          <w:szCs w:val="24"/>
        </w:rPr>
      </w:pPr>
      <w:r>
        <w:rPr>
          <w:sz w:val="24"/>
          <w:szCs w:val="24"/>
        </w:rPr>
        <w:t xml:space="preserve">For each candidate, first decide if the optimization type is supported by current tier. If supported, </w:t>
      </w:r>
      <w:r w:rsidR="00064FE3">
        <w:rPr>
          <w:sz w:val="24"/>
          <w:szCs w:val="24"/>
        </w:rPr>
        <w:t xml:space="preserve">make sure the candidate size can fit into current tier, then </w:t>
      </w:r>
      <w:r>
        <w:rPr>
          <w:sz w:val="24"/>
          <w:szCs w:val="24"/>
        </w:rPr>
        <w:t xml:space="preserve">find the score needed with existing contents plus the candidate for all plans (provided by Predictor). </w:t>
      </w:r>
      <w:r w:rsidRPr="0091556C">
        <w:rPr>
          <w:sz w:val="24"/>
          <w:szCs w:val="24"/>
        </w:rPr>
        <w:t>Subtract original score from candidate score to find the incremental candidate score.</w:t>
      </w:r>
      <w:r>
        <w:rPr>
          <w:sz w:val="24"/>
          <w:szCs w:val="24"/>
        </w:rPr>
        <w:t xml:space="preserve"> If optimization type is not supported,</w:t>
      </w:r>
      <w:r w:rsidR="00064FE3">
        <w:rPr>
          <w:sz w:val="24"/>
          <w:szCs w:val="24"/>
        </w:rPr>
        <w:t xml:space="preserve"> or candidate size cannot fit into current </w:t>
      </w:r>
      <w:proofErr w:type="gramStart"/>
      <w:r w:rsidR="00064FE3">
        <w:rPr>
          <w:sz w:val="24"/>
          <w:szCs w:val="24"/>
        </w:rPr>
        <w:t xml:space="preserve">tier, </w:t>
      </w:r>
      <w:r>
        <w:rPr>
          <w:sz w:val="24"/>
          <w:szCs w:val="24"/>
        </w:rPr>
        <w:t xml:space="preserve"> go</w:t>
      </w:r>
      <w:proofErr w:type="gramEnd"/>
      <w:r>
        <w:rPr>
          <w:sz w:val="24"/>
          <w:szCs w:val="24"/>
        </w:rPr>
        <w:t xml:space="preserve"> to next candidate.</w:t>
      </w:r>
    </w:p>
    <w:p w14:paraId="688085A4" w14:textId="77777777" w:rsidR="00B43D3C" w:rsidRDefault="00B43D3C" w:rsidP="00B43D3C">
      <w:pPr>
        <w:pStyle w:val="NoSpacing"/>
        <w:numPr>
          <w:ilvl w:val="1"/>
          <w:numId w:val="39"/>
        </w:numPr>
        <w:rPr>
          <w:sz w:val="24"/>
          <w:szCs w:val="24"/>
        </w:rPr>
      </w:pPr>
      <w:r>
        <w:rPr>
          <w:sz w:val="24"/>
          <w:szCs w:val="24"/>
        </w:rPr>
        <w:t>Eliminate all candidates with negative incremental score.</w:t>
      </w:r>
    </w:p>
    <w:p w14:paraId="2593DB7E" w14:textId="25FAC1D9" w:rsidR="00B43D3C" w:rsidRPr="0091556C" w:rsidRDefault="00B43D3C" w:rsidP="00B43D3C">
      <w:pPr>
        <w:pStyle w:val="NoSpacing"/>
        <w:numPr>
          <w:ilvl w:val="1"/>
          <w:numId w:val="39"/>
        </w:numPr>
        <w:rPr>
          <w:sz w:val="24"/>
          <w:szCs w:val="24"/>
        </w:rPr>
      </w:pPr>
      <w:r>
        <w:rPr>
          <w:sz w:val="24"/>
          <w:szCs w:val="24"/>
        </w:rPr>
        <w:t>If all of them are eliminated</w:t>
      </w:r>
      <w:r w:rsidR="00825DAB">
        <w:rPr>
          <w:sz w:val="24"/>
          <w:szCs w:val="24"/>
        </w:rPr>
        <w:t xml:space="preserve">, </w:t>
      </w:r>
      <w:r>
        <w:rPr>
          <w:sz w:val="24"/>
          <w:szCs w:val="24"/>
        </w:rPr>
        <w:t>go to next available tier.</w:t>
      </w:r>
    </w:p>
    <w:p w14:paraId="34582E5E" w14:textId="77777777" w:rsidR="00B43D3C" w:rsidRDefault="00B43D3C" w:rsidP="00B43D3C">
      <w:pPr>
        <w:pStyle w:val="NoSpacing"/>
        <w:numPr>
          <w:ilvl w:val="1"/>
          <w:numId w:val="39"/>
        </w:numPr>
        <w:rPr>
          <w:sz w:val="24"/>
          <w:szCs w:val="24"/>
        </w:rPr>
      </w:pPr>
      <w:r>
        <w:rPr>
          <w:sz w:val="24"/>
          <w:szCs w:val="24"/>
        </w:rPr>
        <w:t>Pick the candidate with the best incremental score per cache byte (write size estimation) for inclusion in the cache.</w:t>
      </w:r>
    </w:p>
    <w:p w14:paraId="5E468BAF" w14:textId="72119CF1" w:rsidR="00B43D3C" w:rsidRDefault="00B43D3C" w:rsidP="00B43D3C">
      <w:pPr>
        <w:pStyle w:val="NoSpacing"/>
        <w:numPr>
          <w:ilvl w:val="1"/>
          <w:numId w:val="39"/>
        </w:numPr>
        <w:rPr>
          <w:sz w:val="24"/>
          <w:szCs w:val="24"/>
        </w:rPr>
      </w:pPr>
      <w:r>
        <w:rPr>
          <w:sz w:val="24"/>
          <w:szCs w:val="24"/>
        </w:rPr>
        <w:t xml:space="preserve">Add top candidate to </w:t>
      </w:r>
      <w:r w:rsidR="00825DAB">
        <w:rPr>
          <w:sz w:val="24"/>
          <w:szCs w:val="24"/>
        </w:rPr>
        <w:t xml:space="preserve">the TC map </w:t>
      </w:r>
      <w:r w:rsidR="0071097C">
        <w:rPr>
          <w:sz w:val="24"/>
          <w:szCs w:val="24"/>
        </w:rPr>
        <w:t>and break candidate search loop</w:t>
      </w:r>
      <w:r w:rsidR="008D3092">
        <w:rPr>
          <w:sz w:val="24"/>
          <w:szCs w:val="24"/>
        </w:rPr>
        <w:t>.</w:t>
      </w:r>
    </w:p>
    <w:p w14:paraId="28BECDE0" w14:textId="0015E723" w:rsidR="00825DAB" w:rsidRPr="008D49E7" w:rsidRDefault="008D49E7" w:rsidP="008D49E7">
      <w:pPr>
        <w:pStyle w:val="NoSpacing"/>
        <w:numPr>
          <w:ilvl w:val="0"/>
          <w:numId w:val="39"/>
        </w:numPr>
      </w:pPr>
      <w:r>
        <w:rPr>
          <w:sz w:val="24"/>
          <w:szCs w:val="24"/>
        </w:rPr>
        <w:lastRenderedPageBreak/>
        <w:t xml:space="preserve">Go through the TC map, </w:t>
      </w:r>
      <w:r>
        <w:rPr>
          <w:rFonts w:ascii="Arial" w:hAnsi="Arial" w:cs="Arial"/>
          <w:color w:val="222222"/>
          <w:shd w:val="clear" w:color="auto" w:fill="FFFFFF"/>
        </w:rPr>
        <w:t>update the overall contents map</w:t>
      </w:r>
    </w:p>
    <w:p w14:paraId="6914DAB8" w14:textId="1F598FBD" w:rsidR="008D3092" w:rsidRDefault="008D3092" w:rsidP="00063027">
      <w:pPr>
        <w:pStyle w:val="NoSpacing"/>
        <w:numPr>
          <w:ilvl w:val="1"/>
          <w:numId w:val="39"/>
        </w:numPr>
        <w:rPr>
          <w:sz w:val="24"/>
          <w:szCs w:val="24"/>
        </w:rPr>
      </w:pPr>
      <w:r>
        <w:rPr>
          <w:sz w:val="24"/>
          <w:szCs w:val="24"/>
        </w:rPr>
        <w:t xml:space="preserve">Given the top candidate and the current tier, evict content in the current tier, if necessary, until the contents fit in the current tier. (In the first phase, we will not consider moving contents between tiers, i.e., moving a content to a lower tier before evict it totally) </w:t>
      </w:r>
    </w:p>
    <w:p w14:paraId="2A47CCA9" w14:textId="6B6F5245" w:rsidR="00063027" w:rsidRDefault="00063027" w:rsidP="00063027">
      <w:pPr>
        <w:pStyle w:val="NoSpacing"/>
        <w:numPr>
          <w:ilvl w:val="2"/>
          <w:numId w:val="39"/>
        </w:numPr>
        <w:rPr>
          <w:sz w:val="24"/>
          <w:szCs w:val="24"/>
        </w:rPr>
      </w:pPr>
      <w:r>
        <w:rPr>
          <w:sz w:val="24"/>
          <w:szCs w:val="24"/>
        </w:rPr>
        <w:t>Find the original score for all plans (provided by Predictor) value with existing contents in Semantic Cache for current tier.</w:t>
      </w:r>
    </w:p>
    <w:p w14:paraId="1F8336A7" w14:textId="77777777" w:rsidR="00063027" w:rsidRDefault="00063027" w:rsidP="00063027">
      <w:pPr>
        <w:pStyle w:val="NoSpacing"/>
        <w:numPr>
          <w:ilvl w:val="2"/>
          <w:numId w:val="39"/>
        </w:numPr>
        <w:rPr>
          <w:sz w:val="24"/>
          <w:szCs w:val="24"/>
        </w:rPr>
      </w:pPr>
      <w:r w:rsidRPr="00831611">
        <w:rPr>
          <w:sz w:val="24"/>
          <w:szCs w:val="24"/>
        </w:rPr>
        <w:t xml:space="preserve">For each content, </w:t>
      </w:r>
      <w:r>
        <w:rPr>
          <w:sz w:val="24"/>
          <w:szCs w:val="24"/>
        </w:rPr>
        <w:t>find the score needed with existing contents minus the content for all plans (provided by Predictor).</w:t>
      </w:r>
    </w:p>
    <w:p w14:paraId="07D4748C" w14:textId="77777777" w:rsidR="00063027" w:rsidRPr="00831611" w:rsidRDefault="00063027" w:rsidP="00063027">
      <w:pPr>
        <w:pStyle w:val="NoSpacing"/>
        <w:numPr>
          <w:ilvl w:val="2"/>
          <w:numId w:val="39"/>
        </w:numPr>
        <w:rPr>
          <w:sz w:val="24"/>
          <w:szCs w:val="24"/>
        </w:rPr>
      </w:pPr>
      <w:r w:rsidRPr="00831611">
        <w:rPr>
          <w:sz w:val="24"/>
          <w:szCs w:val="24"/>
        </w:rPr>
        <w:t xml:space="preserve">Subtract </w:t>
      </w:r>
      <w:r>
        <w:rPr>
          <w:sz w:val="24"/>
          <w:szCs w:val="24"/>
        </w:rPr>
        <w:t>the content score from original score to find the incremental content score</w:t>
      </w:r>
      <w:r w:rsidRPr="00831611">
        <w:rPr>
          <w:sz w:val="24"/>
          <w:szCs w:val="24"/>
        </w:rPr>
        <w:t>.</w:t>
      </w:r>
    </w:p>
    <w:p w14:paraId="7C87C418" w14:textId="77777777" w:rsidR="00063027" w:rsidRDefault="00063027" w:rsidP="00063027">
      <w:pPr>
        <w:pStyle w:val="NoSpacing"/>
        <w:numPr>
          <w:ilvl w:val="2"/>
          <w:numId w:val="39"/>
        </w:numPr>
        <w:rPr>
          <w:sz w:val="24"/>
          <w:szCs w:val="24"/>
        </w:rPr>
      </w:pPr>
      <w:r w:rsidRPr="008B5D3F">
        <w:rPr>
          <w:sz w:val="24"/>
          <w:szCs w:val="24"/>
        </w:rPr>
        <w:t xml:space="preserve">Pick the content with the least incremental score </w:t>
      </w:r>
      <w:r>
        <w:rPr>
          <w:sz w:val="24"/>
          <w:szCs w:val="24"/>
        </w:rPr>
        <w:t>per cache byte (write size estimation) for eviction from the cache.</w:t>
      </w:r>
    </w:p>
    <w:p w14:paraId="4050E35E" w14:textId="5302B137" w:rsidR="008D3092" w:rsidRDefault="00063027" w:rsidP="00063027">
      <w:pPr>
        <w:pStyle w:val="NoSpacing"/>
        <w:numPr>
          <w:ilvl w:val="2"/>
          <w:numId w:val="39"/>
        </w:numPr>
        <w:rPr>
          <w:sz w:val="24"/>
          <w:szCs w:val="24"/>
        </w:rPr>
      </w:pPr>
      <w:r w:rsidRPr="008B5D3F">
        <w:rPr>
          <w:sz w:val="24"/>
          <w:szCs w:val="24"/>
        </w:rPr>
        <w:t>Remove content from contents.</w:t>
      </w:r>
    </w:p>
    <w:p w14:paraId="36316C04" w14:textId="1A4F35B1" w:rsidR="00063027" w:rsidRPr="006B4533" w:rsidRDefault="00063027" w:rsidP="008D49E7">
      <w:pPr>
        <w:pStyle w:val="NoSpacing"/>
        <w:numPr>
          <w:ilvl w:val="2"/>
          <w:numId w:val="39"/>
        </w:numPr>
        <w:rPr>
          <w:sz w:val="24"/>
          <w:szCs w:val="24"/>
        </w:rPr>
      </w:pPr>
      <w:r>
        <w:rPr>
          <w:sz w:val="24"/>
          <w:szCs w:val="24"/>
        </w:rPr>
        <w:t>If content happens to be the top candidate picked in the previous phase, then cache keeps original contents. Meaning the new content can’t fit into current tier, in phase 1, we will not do anything but simply go to next available tier.</w:t>
      </w:r>
    </w:p>
    <w:p w14:paraId="02E62C07" w14:textId="5ACDE526" w:rsidR="00063027" w:rsidRDefault="00063027" w:rsidP="008D49E7">
      <w:pPr>
        <w:pStyle w:val="NoSpacing"/>
        <w:numPr>
          <w:ilvl w:val="1"/>
          <w:numId w:val="39"/>
        </w:numPr>
        <w:rPr>
          <w:sz w:val="24"/>
          <w:szCs w:val="24"/>
        </w:rPr>
      </w:pPr>
      <w:r>
        <w:rPr>
          <w:sz w:val="24"/>
          <w:szCs w:val="24"/>
        </w:rPr>
        <w:t>Planner schedules the necessary addition/write to the cache and any evictions that are needed.</w:t>
      </w:r>
    </w:p>
    <w:p w14:paraId="27DCD838" w14:textId="722BAE0C" w:rsidR="00063027" w:rsidRDefault="008D49E7" w:rsidP="00063027">
      <w:pPr>
        <w:pStyle w:val="NoSpacing"/>
        <w:numPr>
          <w:ilvl w:val="0"/>
          <w:numId w:val="39"/>
        </w:numPr>
        <w:rPr>
          <w:sz w:val="24"/>
          <w:szCs w:val="24"/>
        </w:rPr>
      </w:pPr>
      <w:r>
        <w:rPr>
          <w:sz w:val="24"/>
          <w:szCs w:val="24"/>
        </w:rPr>
        <w:t>Using the updated contents map</w:t>
      </w:r>
      <w:r w:rsidR="00FA2A6E">
        <w:rPr>
          <w:sz w:val="24"/>
          <w:szCs w:val="24"/>
        </w:rPr>
        <w:t>, find the best optimization plan</w:t>
      </w:r>
    </w:p>
    <w:p w14:paraId="30263217" w14:textId="46619543" w:rsidR="00FA2A6E" w:rsidRPr="008D247A" w:rsidRDefault="006B4533" w:rsidP="008D247A">
      <w:pPr>
        <w:pStyle w:val="NoSpacing"/>
        <w:numPr>
          <w:ilvl w:val="1"/>
          <w:numId w:val="39"/>
        </w:numPr>
        <w:rPr>
          <w:sz w:val="24"/>
          <w:szCs w:val="24"/>
        </w:rPr>
      </w:pPr>
      <w:r>
        <w:rPr>
          <w:sz w:val="24"/>
          <w:szCs w:val="24"/>
        </w:rPr>
        <w:t>Convert</w:t>
      </w:r>
      <w:r w:rsidR="008D247A">
        <w:rPr>
          <w:sz w:val="24"/>
          <w:szCs w:val="24"/>
        </w:rPr>
        <w:t xml:space="preserve"> the overall </w:t>
      </w:r>
      <w:r w:rsidR="008D247A">
        <w:rPr>
          <w:sz w:val="24"/>
          <w:szCs w:val="24"/>
        </w:rPr>
        <w:t>contents map</w:t>
      </w:r>
      <w:r>
        <w:rPr>
          <w:sz w:val="24"/>
          <w:szCs w:val="24"/>
        </w:rPr>
        <w:t xml:space="preserve"> to a list</w:t>
      </w:r>
      <w:r w:rsidR="008D247A">
        <w:rPr>
          <w:sz w:val="24"/>
          <w:szCs w:val="24"/>
        </w:rPr>
        <w:t xml:space="preserve"> to </w:t>
      </w:r>
      <w:r>
        <w:rPr>
          <w:sz w:val="24"/>
          <w:szCs w:val="24"/>
        </w:rPr>
        <w:t>do an overall optimization</w:t>
      </w:r>
      <w:r w:rsidR="008D247A">
        <w:rPr>
          <w:sz w:val="24"/>
          <w:szCs w:val="24"/>
        </w:rPr>
        <w:t xml:space="preserve">, </w:t>
      </w:r>
      <w:r w:rsidR="008D49E7" w:rsidRPr="008D247A">
        <w:rPr>
          <w:sz w:val="24"/>
          <w:szCs w:val="24"/>
        </w:rPr>
        <w:t>using the same optimization process as in mode 1</w:t>
      </w:r>
    </w:p>
    <w:p w14:paraId="6AA4185C" w14:textId="06C02A8E" w:rsidR="00FA2A6E" w:rsidRDefault="00FA2A6E" w:rsidP="00FA2A6E">
      <w:pPr>
        <w:pStyle w:val="NoSpacing"/>
        <w:numPr>
          <w:ilvl w:val="1"/>
          <w:numId w:val="39"/>
        </w:numPr>
        <w:rPr>
          <w:sz w:val="24"/>
          <w:szCs w:val="24"/>
        </w:rPr>
      </w:pPr>
      <w:r>
        <w:rPr>
          <w:sz w:val="24"/>
          <w:szCs w:val="24"/>
        </w:rPr>
        <w:t xml:space="preserve">If </w:t>
      </w:r>
      <w:r w:rsidR="008D49E7">
        <w:rPr>
          <w:sz w:val="24"/>
          <w:szCs w:val="24"/>
        </w:rPr>
        <w:t xml:space="preserve">an </w:t>
      </w:r>
      <w:r>
        <w:rPr>
          <w:sz w:val="24"/>
          <w:szCs w:val="24"/>
        </w:rPr>
        <w:t>optimized plan exists, return the plan</w:t>
      </w:r>
      <w:r w:rsidR="008D49E7">
        <w:rPr>
          <w:sz w:val="24"/>
          <w:szCs w:val="24"/>
        </w:rPr>
        <w:t>, otherwise go to next tier</w:t>
      </w:r>
    </w:p>
    <w:p w14:paraId="294D0340" w14:textId="4F592FC7" w:rsidR="008D49E7" w:rsidRPr="00063027" w:rsidRDefault="008D49E7" w:rsidP="00FA2A6E">
      <w:pPr>
        <w:pStyle w:val="NoSpacing"/>
        <w:numPr>
          <w:ilvl w:val="1"/>
          <w:numId w:val="39"/>
        </w:numPr>
        <w:rPr>
          <w:sz w:val="24"/>
          <w:szCs w:val="24"/>
        </w:rPr>
      </w:pPr>
      <w:r>
        <w:rPr>
          <w:sz w:val="24"/>
          <w:szCs w:val="24"/>
        </w:rPr>
        <w:t>If no optimized plan found, return the original plan</w:t>
      </w:r>
    </w:p>
    <w:p w14:paraId="762045F9" w14:textId="5998F257" w:rsidR="009D0E2F" w:rsidRDefault="009D0E2F" w:rsidP="009D0E2F">
      <w:pPr>
        <w:pStyle w:val="NoSpacing"/>
        <w:rPr>
          <w:sz w:val="24"/>
          <w:szCs w:val="24"/>
        </w:rPr>
      </w:pPr>
    </w:p>
    <w:p w14:paraId="5B95D7DC" w14:textId="7DAB3A91" w:rsidR="00974AC6" w:rsidRDefault="00974AC6" w:rsidP="009D0E2F">
      <w:pPr>
        <w:pStyle w:val="NoSpacing"/>
        <w:rPr>
          <w:sz w:val="24"/>
          <w:szCs w:val="24"/>
        </w:rPr>
      </w:pPr>
      <w:r>
        <w:rPr>
          <w:sz w:val="24"/>
          <w:szCs w:val="24"/>
        </w:rPr>
        <w:t>For scores, Semantic Cache supports the following:</w:t>
      </w:r>
    </w:p>
    <w:p w14:paraId="2CF2BF9E" w14:textId="65B403A4" w:rsidR="00974AC6" w:rsidRDefault="00974AC6" w:rsidP="00974AC6">
      <w:pPr>
        <w:pStyle w:val="NoSpacing"/>
        <w:numPr>
          <w:ilvl w:val="0"/>
          <w:numId w:val="37"/>
        </w:numPr>
        <w:rPr>
          <w:sz w:val="24"/>
          <w:szCs w:val="24"/>
        </w:rPr>
      </w:pPr>
      <w:r>
        <w:rPr>
          <w:sz w:val="24"/>
          <w:szCs w:val="24"/>
        </w:rPr>
        <w:t>Reference Count</w:t>
      </w:r>
      <w:r w:rsidR="0007692F">
        <w:rPr>
          <w:sz w:val="24"/>
          <w:szCs w:val="24"/>
        </w:rPr>
        <w:t>, which is the number of plans (provided by Predictor) that utilize specific candidate/content.</w:t>
      </w:r>
    </w:p>
    <w:p w14:paraId="68D34294" w14:textId="39D17B98" w:rsidR="00974AC6" w:rsidRDefault="00974AC6" w:rsidP="00974AC6">
      <w:pPr>
        <w:pStyle w:val="NoSpacing"/>
        <w:numPr>
          <w:ilvl w:val="0"/>
          <w:numId w:val="37"/>
        </w:numPr>
        <w:rPr>
          <w:sz w:val="24"/>
          <w:szCs w:val="24"/>
        </w:rPr>
      </w:pPr>
      <w:r>
        <w:rPr>
          <w:sz w:val="24"/>
          <w:szCs w:val="24"/>
        </w:rPr>
        <w:t>Reference Distance (</w:t>
      </w:r>
      <w:r w:rsidR="0007692F">
        <w:rPr>
          <w:sz w:val="24"/>
          <w:szCs w:val="24"/>
        </w:rPr>
        <w:t>i</w:t>
      </w:r>
      <w:r>
        <w:rPr>
          <w:sz w:val="24"/>
          <w:szCs w:val="24"/>
        </w:rPr>
        <w:t>nverse)</w:t>
      </w:r>
      <w:r w:rsidR="0007692F">
        <w:rPr>
          <w:sz w:val="24"/>
          <w:szCs w:val="24"/>
        </w:rPr>
        <w:t xml:space="preserve">, which is the </w:t>
      </w:r>
      <w:r w:rsidR="005C572E">
        <w:rPr>
          <w:sz w:val="24"/>
          <w:szCs w:val="24"/>
        </w:rPr>
        <w:t>minimum index out of the plans that utilize specific candidate/content.</w:t>
      </w:r>
    </w:p>
    <w:p w14:paraId="2321DFD3" w14:textId="26D56241" w:rsidR="00974AC6" w:rsidRDefault="0007692F" w:rsidP="00974AC6">
      <w:pPr>
        <w:pStyle w:val="NoSpacing"/>
        <w:numPr>
          <w:ilvl w:val="0"/>
          <w:numId w:val="37"/>
        </w:numPr>
        <w:rPr>
          <w:sz w:val="24"/>
          <w:szCs w:val="24"/>
        </w:rPr>
      </w:pPr>
      <w:r>
        <w:rPr>
          <w:sz w:val="24"/>
          <w:szCs w:val="24"/>
        </w:rPr>
        <w:t>Storage I/O</w:t>
      </w:r>
      <w:r w:rsidR="005C572E">
        <w:rPr>
          <w:sz w:val="24"/>
          <w:szCs w:val="24"/>
        </w:rPr>
        <w:t xml:space="preserve"> size (opposite), which is the </w:t>
      </w:r>
      <w:r w:rsidR="00CB1406">
        <w:rPr>
          <w:sz w:val="24"/>
          <w:szCs w:val="24"/>
        </w:rPr>
        <w:t xml:space="preserve">total </w:t>
      </w:r>
      <w:r w:rsidR="005C572E">
        <w:rPr>
          <w:sz w:val="24"/>
          <w:szCs w:val="24"/>
        </w:rPr>
        <w:t>amount of data that is loaded</w:t>
      </w:r>
      <w:r w:rsidR="00CB1406">
        <w:rPr>
          <w:sz w:val="24"/>
          <w:szCs w:val="24"/>
        </w:rPr>
        <w:t>/written</w:t>
      </w:r>
      <w:r w:rsidR="005C572E">
        <w:rPr>
          <w:sz w:val="24"/>
          <w:szCs w:val="24"/>
        </w:rPr>
        <w:t xml:space="preserve"> from</w:t>
      </w:r>
      <w:r w:rsidR="00CB1406">
        <w:rPr>
          <w:sz w:val="24"/>
          <w:szCs w:val="24"/>
        </w:rPr>
        <w:t>/to</w:t>
      </w:r>
      <w:r w:rsidR="005C572E">
        <w:rPr>
          <w:sz w:val="24"/>
          <w:szCs w:val="24"/>
        </w:rPr>
        <w:t xml:space="preserve"> </w:t>
      </w:r>
      <w:r w:rsidR="00CB1406">
        <w:rPr>
          <w:sz w:val="24"/>
          <w:szCs w:val="24"/>
        </w:rPr>
        <w:t>storage for a specific cache configuration.</w:t>
      </w:r>
    </w:p>
    <w:p w14:paraId="76AA7867" w14:textId="77777777" w:rsidR="00F12D52" w:rsidRDefault="00F12D52" w:rsidP="009D0E2F">
      <w:pPr>
        <w:pStyle w:val="NoSpacing"/>
        <w:rPr>
          <w:sz w:val="24"/>
          <w:szCs w:val="24"/>
        </w:rPr>
      </w:pPr>
    </w:p>
    <w:p w14:paraId="3969842F" w14:textId="3240AFF1" w:rsidR="00974AC6" w:rsidRDefault="00CB1406" w:rsidP="009D0E2F">
      <w:pPr>
        <w:pStyle w:val="NoSpacing"/>
        <w:rPr>
          <w:sz w:val="24"/>
          <w:szCs w:val="24"/>
        </w:rPr>
      </w:pPr>
      <w:r>
        <w:rPr>
          <w:sz w:val="24"/>
          <w:szCs w:val="24"/>
        </w:rPr>
        <w:t xml:space="preserve">An example for Storage I/O Planner is </w:t>
      </w:r>
      <w:r w:rsidR="00F12D52">
        <w:rPr>
          <w:sz w:val="24"/>
          <w:szCs w:val="24"/>
        </w:rPr>
        <w:t>shown below.</w:t>
      </w:r>
    </w:p>
    <w:p w14:paraId="5971B51D" w14:textId="0D1C46C8" w:rsidR="00417E8E" w:rsidRDefault="00417E8E" w:rsidP="009D0E2F">
      <w:pPr>
        <w:pStyle w:val="NoSpacing"/>
        <w:rPr>
          <w:sz w:val="24"/>
          <w:szCs w:val="24"/>
        </w:rPr>
      </w:pPr>
      <w:r>
        <w:rPr>
          <w:sz w:val="24"/>
          <w:szCs w:val="24"/>
        </w:rPr>
        <w:t>Plan:</w:t>
      </w:r>
    </w:p>
    <w:p w14:paraId="61DA61B7" w14:textId="77777777" w:rsidR="00417E8E" w:rsidRPr="001C051A" w:rsidRDefault="00417E8E" w:rsidP="00417E8E">
      <w:pPr>
        <w:pStyle w:val="NoSpacing"/>
      </w:pPr>
      <w:bookmarkStart w:id="19" w:name="_Hlk78961513"/>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11E39741" w14:textId="77777777" w:rsidR="00417E8E" w:rsidRPr="00AE2041" w:rsidRDefault="00417E8E" w:rsidP="00417E8E">
      <w:pPr>
        <w:pStyle w:val="NoSpacing"/>
      </w:pPr>
      <m:oMathPara>
        <m:oMathParaPr>
          <m:jc m:val="left"/>
        </m:oMathParaPr>
        <m:oMath>
          <m:r>
            <w:rPr>
              <w:rFonts w:ascii="Cambria Math" w:hAnsi="Cambria Math"/>
            </w:rPr>
            <m:t>- Filter(“temp”≥ 90)</m:t>
          </m:r>
        </m:oMath>
      </m:oMathPara>
    </w:p>
    <w:p w14:paraId="632E500F" w14:textId="77777777" w:rsidR="00417E8E" w:rsidRPr="00CC32FD" w:rsidRDefault="00417E8E" w:rsidP="00417E8E">
      <w:pPr>
        <w:pStyle w:val="NoSpacing"/>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38C51F6F" w14:textId="77777777" w:rsidR="00CC32FD" w:rsidRDefault="00CC32FD" w:rsidP="00CC32FD">
      <w:pPr>
        <w:pStyle w:val="NoSpacing"/>
        <w:rPr>
          <w:sz w:val="24"/>
          <w:szCs w:val="24"/>
        </w:rPr>
      </w:pPr>
    </w:p>
    <w:p w14:paraId="7D53A8E8" w14:textId="31422FFC" w:rsidR="00CC32FD" w:rsidRDefault="00CC32FD" w:rsidP="00CC32FD">
      <w:pPr>
        <w:pStyle w:val="NoSpacing"/>
        <w:rPr>
          <w:sz w:val="24"/>
          <w:szCs w:val="24"/>
        </w:rPr>
      </w:pPr>
      <w:r>
        <w:rPr>
          <w:sz w:val="24"/>
          <w:szCs w:val="24"/>
        </w:rPr>
        <w:t>Contents:</w:t>
      </w:r>
    </w:p>
    <w:p w14:paraId="17B09557" w14:textId="18BD8929" w:rsidR="00CC32FD" w:rsidRPr="00CC32FD" w:rsidRDefault="00CC32FD" w:rsidP="00417E8E">
      <w:pPr>
        <w:pStyle w:val="NoSpacing"/>
      </w:pPr>
      <m:oMathPara>
        <m:oMathParaPr>
          <m:jc m:val="left"/>
        </m:oMathParaPr>
        <m:oMath>
          <m:r>
            <w:rPr>
              <w:rFonts w:ascii="Cambria Math" w:hAnsi="Cambria Math"/>
            </w:rPr>
            <m:t>0: Repartitioning</m:t>
          </m:r>
          <m:d>
            <m:dPr>
              <m:ctrlPr>
                <w:rPr>
                  <w:rFonts w:ascii="Cambria Math" w:hAnsi="Cambria Math"/>
                </w:rPr>
              </m:ctrlPr>
            </m:dPr>
            <m:e>
              <m:r>
                <w:rPr>
                  <w:rFonts w:ascii="Cambria Math" w:hAnsi="Cambria Math"/>
                </w:rPr>
                <m:t>CaerusSourceLoad</m:t>
              </m:r>
              <m:d>
                <m:dPr>
                  <m:ctrlPr>
                    <w:rPr>
                      <w:rFonts w:ascii="Cambria Math" w:hAnsi="Cambria Math"/>
                    </w:rPr>
                  </m:ctrlPr>
                </m:dPr>
                <m:e>
                  <m:r>
                    <m:rPr>
                      <m:sty m:val="p"/>
                    </m:rPr>
                    <w:rPr>
                      <w:rFonts w:ascii="Cambria Math" w:hAnsi="Cambria Math"/>
                    </w:rPr>
                    <m:t>“</m:t>
                  </m:r>
                  <m:r>
                    <w:rPr>
                      <w:rFonts w:ascii="Cambria Math" w:hAnsi="Cambria Math"/>
                    </w:rPr>
                    <m:t>meter</m:t>
                  </m:r>
                  <m:r>
                    <m:rPr>
                      <m:sty m:val="p"/>
                    </m:rPr>
                    <w:rPr>
                      <w:rFonts w:ascii="Cambria Math" w:hAnsi="Cambria Math"/>
                    </w:rPr>
                    <m:t>00000.</m:t>
                  </m:r>
                  <m:r>
                    <w:rPr>
                      <w:rFonts w:ascii="Cambria Math" w:hAnsi="Cambria Math"/>
                    </w:rPr>
                    <m:t>csv</m:t>
                  </m:r>
                  <m:r>
                    <m:rPr>
                      <m:sty m:val="p"/>
                    </m:rPr>
                    <w:rPr>
                      <w:rFonts w:ascii="Cambria Math" w:hAnsi="Cambria Math"/>
                    </w:rPr>
                    <m:t>, </m:t>
                  </m:r>
                  <m:r>
                    <w:rPr>
                      <w:rFonts w:ascii="Cambria Math" w:hAnsi="Cambria Math"/>
                    </w:rPr>
                    <m:t>meter</m:t>
                  </m:r>
                  <m:r>
                    <m:rPr>
                      <m:sty m:val="p"/>
                    </m:rPr>
                    <w:rPr>
                      <w:rFonts w:ascii="Cambria Math" w:hAnsi="Cambria Math"/>
                    </w:rPr>
                    <m:t>00001.</m:t>
                  </m:r>
                  <m:r>
                    <w:rPr>
                      <w:rFonts w:ascii="Cambria Math" w:hAnsi="Cambria Math"/>
                    </w:rPr>
                    <m:t>csv</m:t>
                  </m:r>
                  <m:r>
                    <m:rPr>
                      <m:sty m:val="p"/>
                    </m:rPr>
                    <w:rPr>
                      <w:rFonts w:ascii="Cambria Math" w:hAnsi="Cambria Math"/>
                    </w:rPr>
                    <m:t>”</m:t>
                  </m:r>
                </m:e>
              </m:d>
              <m:r>
                <m:rPr>
                  <m:sty m:val="p"/>
                </m:rPr>
                <w:rPr>
                  <w:rFonts w:ascii="Cambria Math" w:hAnsi="Cambria Math"/>
                </w:rPr>
                <m:t>, </m:t>
              </m:r>
              <m:r>
                <m:rPr>
                  <m:nor/>
                </m:rPr>
                <m:t>temp</m:t>
              </m:r>
            </m:e>
          </m:d>
        </m:oMath>
      </m:oMathPara>
    </w:p>
    <w:bookmarkEnd w:id="19"/>
    <w:p w14:paraId="02C2392D" w14:textId="77777777" w:rsidR="00417E8E" w:rsidRPr="00AE2041" w:rsidRDefault="00417E8E" w:rsidP="00417E8E">
      <w:pPr>
        <w:pStyle w:val="NoSpacing"/>
      </w:pPr>
    </w:p>
    <w:p w14:paraId="70183223" w14:textId="38C9DE1B" w:rsidR="00417E8E" w:rsidRPr="00B26EF7" w:rsidRDefault="00417E8E" w:rsidP="00417E8E">
      <w:pPr>
        <w:pStyle w:val="NoSpacing"/>
        <w:rPr>
          <w:sz w:val="24"/>
          <w:szCs w:val="24"/>
        </w:rPr>
      </w:pPr>
      <w:r>
        <w:rPr>
          <w:sz w:val="24"/>
          <w:szCs w:val="24"/>
        </w:rPr>
        <w:t>Candidates:</w:t>
      </w:r>
    </w:p>
    <w:p w14:paraId="6B484ACC" w14:textId="11D1124A" w:rsidR="00417E8E" w:rsidRDefault="00CC32FD" w:rsidP="00417E8E">
      <w:pPr>
        <w:pStyle w:val="NoSpacing"/>
      </w:pPr>
      <m:oMath>
        <m:r>
          <w:rPr>
            <w:rFonts w:ascii="Cambria Math" w:hAnsi="Cambria Math"/>
          </w:rPr>
          <m:t>1: FileSkippingIndices</m:t>
        </m:r>
        <m:d>
          <m:dPr>
            <m:ctrlPr>
              <w:rPr>
                <w:rFonts w:ascii="Cambria Math" w:hAnsi="Cambria Math"/>
              </w:rPr>
            </m:ctrlPr>
          </m:dPr>
          <m:e>
            <m:r>
              <w:rPr>
                <w:rFonts w:ascii="Cambria Math" w:hAnsi="Cambria Math"/>
              </w:rPr>
              <m:t>CaerusSourceLoad</m:t>
            </m:r>
            <m:d>
              <m:dPr>
                <m:ctrlPr>
                  <w:rPr>
                    <w:rFonts w:ascii="Cambria Math" w:hAnsi="Cambria Math"/>
                  </w:rPr>
                </m:ctrlPr>
              </m:dPr>
              <m:e>
                <m:r>
                  <m:rPr>
                    <m:sty m:val="p"/>
                  </m:rPr>
                  <w:rPr>
                    <w:rFonts w:ascii="Cambria Math" w:hAnsi="Cambria Math"/>
                  </w:rPr>
                  <m:t>“</m:t>
                </m:r>
                <m:r>
                  <w:rPr>
                    <w:rFonts w:ascii="Cambria Math" w:hAnsi="Cambria Math"/>
                  </w:rPr>
                  <m:t>meter</m:t>
                </m:r>
                <m:r>
                  <m:rPr>
                    <m:sty m:val="p"/>
                  </m:rPr>
                  <w:rPr>
                    <w:rFonts w:ascii="Cambria Math" w:hAnsi="Cambria Math"/>
                  </w:rPr>
                  <m:t>00000.</m:t>
                </m:r>
                <m:r>
                  <w:rPr>
                    <w:rFonts w:ascii="Cambria Math" w:hAnsi="Cambria Math"/>
                  </w:rPr>
                  <m:t>csv</m:t>
                </m:r>
                <m:r>
                  <m:rPr>
                    <m:sty m:val="p"/>
                  </m:rPr>
                  <w:rPr>
                    <w:rFonts w:ascii="Cambria Math" w:hAnsi="Cambria Math"/>
                  </w:rPr>
                  <m:t>, </m:t>
                </m:r>
                <m:r>
                  <w:rPr>
                    <w:rFonts w:ascii="Cambria Math" w:hAnsi="Cambria Math"/>
                  </w:rPr>
                  <m:t>meter</m:t>
                </m:r>
                <m:r>
                  <m:rPr>
                    <m:sty m:val="p"/>
                  </m:rPr>
                  <w:rPr>
                    <w:rFonts w:ascii="Cambria Math" w:hAnsi="Cambria Math"/>
                  </w:rPr>
                  <m:t>00001.</m:t>
                </m:r>
                <m:r>
                  <w:rPr>
                    <w:rFonts w:ascii="Cambria Math" w:hAnsi="Cambria Math"/>
                  </w:rPr>
                  <m:t>csv</m:t>
                </m:r>
                <m:r>
                  <m:rPr>
                    <m:sty m:val="p"/>
                  </m:rPr>
                  <w:rPr>
                    <w:rFonts w:ascii="Cambria Math" w:hAnsi="Cambria Math"/>
                  </w:rPr>
                  <m:t>”</m:t>
                </m:r>
              </m:e>
            </m:d>
            <m:r>
              <m:rPr>
                <m:sty m:val="p"/>
              </m:rPr>
              <w:rPr>
                <w:rFonts w:ascii="Cambria Math" w:hAnsi="Cambria Math"/>
              </w:rPr>
              <m:t>, </m:t>
            </m:r>
            <m:r>
              <m:rPr>
                <m:nor/>
              </m:rPr>
              <m:t>temp</m:t>
            </m:r>
          </m:e>
        </m:d>
      </m:oMath>
      <w:r w:rsidR="00417E8E">
        <w:t>,</w:t>
      </w:r>
    </w:p>
    <w:p w14:paraId="4F6A5C09" w14:textId="6B473150" w:rsidR="00417E8E" w:rsidRPr="00B26EF7" w:rsidRDefault="00CC32FD" w:rsidP="00417E8E">
      <w:pPr>
        <w:pStyle w:val="NoSpacing"/>
      </w:pPr>
      <m:oMathPara>
        <m:oMathParaPr>
          <m:jc m:val="left"/>
        </m:oMathParaPr>
        <m:oMath>
          <m:r>
            <w:rPr>
              <w:rFonts w:ascii="Cambria Math" w:hAnsi="Cambria Math"/>
            </w:rPr>
            <w:lastRenderedPageBreak/>
            <m:t>2: Caching</m:t>
          </m:r>
          <m:r>
            <m:rPr>
              <m:sty m:val="p"/>
            </m:rPr>
            <w:rPr>
              <w:rFonts w:ascii="Cambria Math" w:hAnsi="Cambria Math"/>
            </w:rPr>
            <m:t>(</m:t>
          </m:r>
        </m:oMath>
      </m:oMathPara>
    </w:p>
    <w:p w14:paraId="3E599CB6" w14:textId="77777777" w:rsidR="00417E8E" w:rsidRPr="00B26EF7" w:rsidRDefault="00417E8E" w:rsidP="00417E8E">
      <w:pPr>
        <w:pStyle w:val="NoSpacing"/>
        <w:ind w:left="720" w:firstLine="720"/>
      </w:pPr>
      <m:oMathPara>
        <m:oMathParaPr>
          <m:jc m:val="left"/>
        </m:oMathParaPr>
        <m:oMath>
          <m:r>
            <w:rPr>
              <w:rFonts w:ascii="Cambria Math" w:hAnsi="Cambria Math"/>
            </w:rPr>
            <m:t>Filter(“temp”≥ 90)</m:t>
          </m:r>
        </m:oMath>
      </m:oMathPara>
    </w:p>
    <w:p w14:paraId="0EDDCAFC" w14:textId="77777777" w:rsidR="00417E8E" w:rsidRPr="00B26EF7" w:rsidRDefault="00417E8E" w:rsidP="00417E8E">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6DC0E95B" w14:textId="77777777" w:rsidR="00417E8E" w:rsidRDefault="00417E8E" w:rsidP="00417E8E">
      <w:pPr>
        <w:pStyle w:val="NoSpacing"/>
        <w:rPr>
          <w:rFonts w:hAnsi="Calibri"/>
        </w:rPr>
      </w:pPr>
      <w:r>
        <w:rPr>
          <w:rFonts w:hAnsi="Calibri"/>
        </w:rPr>
        <w:t>),</w:t>
      </w:r>
    </w:p>
    <w:p w14:paraId="1CC530A9" w14:textId="6D7A3313" w:rsidR="00417E8E" w:rsidRPr="00B1206A" w:rsidRDefault="00CC32FD" w:rsidP="00417E8E">
      <w:pPr>
        <w:pStyle w:val="NoSpacing"/>
      </w:pPr>
      <m:oMathPara>
        <m:oMathParaPr>
          <m:jc m:val="left"/>
        </m:oMathParaPr>
        <m:oMath>
          <m:r>
            <w:rPr>
              <w:rFonts w:ascii="Cambria Math" w:hAnsi="Cambria Math"/>
            </w:rPr>
            <m:t>3: Caching(</m:t>
          </m:r>
        </m:oMath>
      </m:oMathPara>
    </w:p>
    <w:p w14:paraId="53E88CC0" w14:textId="77777777" w:rsidR="00417E8E" w:rsidRPr="00B1206A" w:rsidRDefault="00417E8E" w:rsidP="00417E8E">
      <w:pPr>
        <w:pStyle w:val="NoSpacing"/>
        <w:ind w:left="720" w:firstLine="720"/>
      </w:pPr>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1B6C74EC" w14:textId="77777777" w:rsidR="00417E8E" w:rsidRPr="00B1206A" w:rsidRDefault="00417E8E" w:rsidP="00417E8E">
      <w:pPr>
        <w:pStyle w:val="NoSpacing"/>
        <w:ind w:left="720"/>
      </w:pPr>
      <m:oMathPara>
        <m:oMathParaPr>
          <m:jc m:val="left"/>
        </m:oMathParaPr>
        <m:oMath>
          <m:r>
            <w:rPr>
              <w:rFonts w:ascii="Cambria Math" w:hAnsi="Cambria Math"/>
            </w:rPr>
            <m:t>- Filter(“temp”≥ 90)</m:t>
          </m:r>
        </m:oMath>
      </m:oMathPara>
    </w:p>
    <w:p w14:paraId="2ACE4D0A" w14:textId="77777777" w:rsidR="00417E8E" w:rsidRPr="00B1206A" w:rsidRDefault="00417E8E" w:rsidP="00417E8E">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34FD977C" w14:textId="04C9A21F" w:rsidR="004929E1" w:rsidRPr="007F61F8" w:rsidRDefault="00417E8E" w:rsidP="00CC32FD">
      <w:pPr>
        <w:pStyle w:val="NoSpacing"/>
      </w:pPr>
      <m:oMathPara>
        <m:oMathParaPr>
          <m:jc m:val="left"/>
        </m:oMathParaPr>
        <m:oMath>
          <m:r>
            <w:rPr>
              <w:rFonts w:ascii="Cambria Math" w:hAnsi="Cambria Math"/>
            </w:rPr>
            <m:t>)</m:t>
          </m:r>
        </m:oMath>
      </m:oMathPara>
    </w:p>
    <w:p w14:paraId="5E171D46" w14:textId="74062B5E" w:rsidR="00417E8E" w:rsidRDefault="00417E8E" w:rsidP="009D0E2F">
      <w:pPr>
        <w:pStyle w:val="NoSpacing"/>
        <w:rPr>
          <w:sz w:val="24"/>
          <w:szCs w:val="24"/>
        </w:rPr>
      </w:pPr>
    </w:p>
    <w:p w14:paraId="0704526F" w14:textId="77777777" w:rsidR="006F69BC" w:rsidRDefault="006F69BC" w:rsidP="009D0E2F">
      <w:pPr>
        <w:pStyle w:val="NoSpacing"/>
        <w:rPr>
          <w:sz w:val="24"/>
          <w:szCs w:val="24"/>
        </w:rPr>
      </w:pPr>
    </w:p>
    <w:p w14:paraId="329333CC" w14:textId="77777777" w:rsidR="006F69BC" w:rsidRDefault="006F69BC" w:rsidP="009D0E2F">
      <w:pPr>
        <w:pStyle w:val="NoSpacing"/>
        <w:rPr>
          <w:sz w:val="24"/>
          <w:szCs w:val="24"/>
        </w:rPr>
      </w:pPr>
    </w:p>
    <w:p w14:paraId="1A8592A2" w14:textId="1A942637" w:rsidR="006F69BC" w:rsidRDefault="006F69BC" w:rsidP="009D0E2F">
      <w:pPr>
        <w:pStyle w:val="NoSpacing"/>
        <w:rPr>
          <w:sz w:val="24"/>
          <w:szCs w:val="24"/>
        </w:rPr>
      </w:pPr>
      <w:r>
        <w:rPr>
          <w:sz w:val="24"/>
          <w:szCs w:val="24"/>
        </w:rPr>
        <w:t>Future Plan</w:t>
      </w:r>
      <w:r w:rsidR="00CC32FD">
        <w:rPr>
          <w:sz w:val="24"/>
          <w:szCs w:val="24"/>
        </w:rPr>
        <w:t>s</w:t>
      </w:r>
      <w:r>
        <w:rPr>
          <w:sz w:val="24"/>
          <w:szCs w:val="24"/>
        </w:rPr>
        <w:t>:</w:t>
      </w:r>
    </w:p>
    <w:p w14:paraId="6B2E66E0" w14:textId="77777777" w:rsidR="00CC32FD" w:rsidRPr="001C051A" w:rsidRDefault="00CC32FD" w:rsidP="00CC32FD">
      <w:pPr>
        <w:pStyle w:val="NoSpacing"/>
      </w:pPr>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6E2D99BB" w14:textId="77777777" w:rsidR="00CC32FD" w:rsidRPr="00AE2041" w:rsidRDefault="00CC32FD" w:rsidP="00CC32FD">
      <w:pPr>
        <w:pStyle w:val="NoSpacing"/>
      </w:pPr>
      <m:oMathPara>
        <m:oMathParaPr>
          <m:jc m:val="left"/>
        </m:oMathParaPr>
        <m:oMath>
          <m:r>
            <w:rPr>
              <w:rFonts w:ascii="Cambria Math" w:hAnsi="Cambria Math"/>
            </w:rPr>
            <m:t>- Filter(“temp”≥ 90)</m:t>
          </m:r>
        </m:oMath>
      </m:oMathPara>
    </w:p>
    <w:p w14:paraId="567D0440" w14:textId="77D93DD6" w:rsidR="00CC32FD" w:rsidRPr="00CC32FD" w:rsidRDefault="00CC32FD" w:rsidP="00CC32FD">
      <w:pPr>
        <w:pStyle w:val="NoSpacing"/>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1A50D9B6" w14:textId="2D4DAED0" w:rsidR="006F69BC" w:rsidRPr="001C051A" w:rsidRDefault="006F69BC" w:rsidP="006F69BC">
      <w:pPr>
        <w:pStyle w:val="NoSpacing"/>
      </w:pPr>
      <m:oMathPara>
        <m:oMathParaPr>
          <m:jc m:val="left"/>
        </m:oMathParaPr>
        <m:oMath>
          <m:r>
            <w:rPr>
              <w:rFonts w:ascii="Cambria Math" w:hAnsi="Cambria Math"/>
            </w:rPr>
            <m:t>Project(</m:t>
          </m:r>
          <m:r>
            <m:rPr>
              <m:nor/>
            </m:rPr>
            <w:rPr>
              <w:i/>
              <w:iCs/>
            </w:rPr>
            <m:t>"id", </m:t>
          </m:r>
          <m:r>
            <m:rPr>
              <m:nor/>
            </m:rPr>
            <w:rPr>
              <w:rFonts w:ascii="Cambria Math"/>
              <w:i/>
              <w:iCs/>
            </w:rPr>
            <m:t xml:space="preserve">"region", </m:t>
          </m:r>
          <m:r>
            <w:rPr>
              <w:rFonts w:ascii="Cambria Math" w:hAnsi="Cambria Math"/>
            </w:rPr>
            <m:t>“temp”)</m:t>
          </m:r>
        </m:oMath>
      </m:oMathPara>
    </w:p>
    <w:p w14:paraId="2ABCEB5E" w14:textId="1B342B74" w:rsidR="006F69BC" w:rsidRPr="00AE2041" w:rsidRDefault="006F69BC" w:rsidP="006F69BC">
      <w:pPr>
        <w:pStyle w:val="NoSpacing"/>
      </w:pPr>
      <m:oMathPara>
        <m:oMathParaPr>
          <m:jc m:val="left"/>
        </m:oMathParaPr>
        <m:oMath>
          <m:r>
            <w:rPr>
              <w:rFonts w:ascii="Cambria Math" w:hAnsi="Cambria Math"/>
            </w:rPr>
            <m:t>- Filter(“temp”≥ 100)</m:t>
          </m:r>
        </m:oMath>
      </m:oMathPara>
    </w:p>
    <w:p w14:paraId="2C9E3D3B" w14:textId="77777777" w:rsidR="006F69BC" w:rsidRPr="006F69BC" w:rsidRDefault="006F69BC" w:rsidP="006F69BC">
      <w:pPr>
        <w:pStyle w:val="NoSpacing"/>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56DCB361" w14:textId="4C0611C2" w:rsidR="006F69BC" w:rsidRPr="001C051A" w:rsidRDefault="006F69BC" w:rsidP="006F69BC">
      <w:pPr>
        <w:pStyle w:val="NoSpacing"/>
      </w:pPr>
      <m:oMathPara>
        <m:oMathParaPr>
          <m:jc m:val="left"/>
        </m:oMathParaPr>
        <m:oMath>
          <m:r>
            <w:rPr>
              <w:rFonts w:ascii="Cambria Math" w:hAnsi="Cambria Math"/>
            </w:rPr>
            <m:t>Project(</m:t>
          </m:r>
          <m:r>
            <m:rPr>
              <m:nor/>
            </m:rPr>
            <w:rPr>
              <w:i/>
              <w:iCs/>
            </w:rPr>
            <m:t>"</m:t>
          </m:r>
          <m:r>
            <m:rPr>
              <m:nor/>
            </m:rPr>
            <w:rPr>
              <w:rFonts w:ascii="Cambria Math"/>
              <w:i/>
              <w:iCs/>
            </w:rPr>
            <m:t>id", "city</m:t>
          </m:r>
          <m:r>
            <m:rPr>
              <m:nor/>
            </m:rPr>
            <w:rPr>
              <w:i/>
              <w:iCs/>
            </w:rPr>
            <m:t>", </m:t>
          </m:r>
          <m:r>
            <w:rPr>
              <w:rFonts w:ascii="Cambria Math" w:hAnsi="Cambria Math"/>
            </w:rPr>
            <m:t>“temp”)</m:t>
          </m:r>
        </m:oMath>
      </m:oMathPara>
    </w:p>
    <w:p w14:paraId="6BDA7BD5" w14:textId="02846DEC" w:rsidR="006F69BC" w:rsidRPr="00AE2041" w:rsidRDefault="006F69BC" w:rsidP="006F69BC">
      <w:pPr>
        <w:pStyle w:val="NoSpacing"/>
      </w:pPr>
      <m:oMathPara>
        <m:oMathParaPr>
          <m:jc m:val="left"/>
        </m:oMathParaPr>
        <m:oMath>
          <m:r>
            <w:rPr>
              <w:rFonts w:ascii="Cambria Math" w:hAnsi="Cambria Math"/>
            </w:rPr>
            <m:t>- Filter(“temp”≥ 97)</m:t>
          </m:r>
        </m:oMath>
      </m:oMathPara>
    </w:p>
    <w:p w14:paraId="5C26049D" w14:textId="43EE6828" w:rsidR="006F69BC" w:rsidRPr="00365567" w:rsidRDefault="006F69BC" w:rsidP="00365567">
      <w:pPr>
        <w:pStyle w:val="NoSpacing"/>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45F395B8" w14:textId="77777777" w:rsidR="006F69BC" w:rsidRDefault="006F69BC" w:rsidP="009D0E2F">
      <w:pPr>
        <w:pStyle w:val="NoSpacing"/>
        <w:rPr>
          <w:sz w:val="24"/>
          <w:szCs w:val="24"/>
        </w:rPr>
      </w:pPr>
    </w:p>
    <w:p w14:paraId="65CBF964" w14:textId="15CC297F" w:rsidR="004929E1" w:rsidRDefault="004929E1" w:rsidP="009D0E2F">
      <w:pPr>
        <w:pStyle w:val="NoSpacing"/>
        <w:rPr>
          <w:sz w:val="24"/>
          <w:szCs w:val="24"/>
        </w:rPr>
      </w:pPr>
      <w:bookmarkStart w:id="20" w:name="_Hlk78962748"/>
      <w:r>
        <w:rPr>
          <w:sz w:val="24"/>
          <w:szCs w:val="24"/>
        </w:rPr>
        <w:t>Benefits (I/O bytes) per byte written in the cache</w:t>
      </w:r>
      <w:r w:rsidR="006F69BC">
        <w:rPr>
          <w:sz w:val="24"/>
          <w:szCs w:val="24"/>
        </w:rPr>
        <w:t xml:space="preserve"> (for future plans)</w:t>
      </w:r>
      <w:r>
        <w:rPr>
          <w:sz w:val="24"/>
          <w:szCs w:val="24"/>
        </w:rPr>
        <w:t>:</w:t>
      </w:r>
    </w:p>
    <w:p w14:paraId="0CEF99F7" w14:textId="77777777" w:rsidR="007D4E76" w:rsidRPr="007D4E76" w:rsidRDefault="004929E1" w:rsidP="007D4E76">
      <w:pPr>
        <w:pStyle w:val="NoSpacing"/>
      </w:pPr>
      <m:oMathPara>
        <m:oMathParaPr>
          <m:jc m:val="left"/>
        </m:oMathParaPr>
        <m:oMath>
          <m:r>
            <w:rPr>
              <w:rFonts w:ascii="Cambria Math" w:hAnsi="Cambria Math"/>
            </w:rPr>
            <m:t>FileSkippingIndices</m:t>
          </m:r>
          <m:d>
            <m:dPr>
              <m:ctrlPr>
                <w:rPr>
                  <w:rFonts w:ascii="Cambria Math" w:hAnsi="Cambria Math"/>
                </w:rPr>
              </m:ctrlPr>
            </m:dPr>
            <m:e>
              <m:r>
                <w:rPr>
                  <w:rFonts w:ascii="Cambria Math" w:hAnsi="Cambria Math"/>
                </w:rPr>
                <m:t>CaerusSourceLoad</m:t>
              </m:r>
              <m:d>
                <m:dPr>
                  <m:ctrlPr>
                    <w:rPr>
                      <w:rFonts w:ascii="Cambria Math" w:hAnsi="Cambria Math"/>
                    </w:rPr>
                  </m:ctrlPr>
                </m:dPr>
                <m:e>
                  <m:r>
                    <m:rPr>
                      <m:sty m:val="p"/>
                    </m:rPr>
                    <w:rPr>
                      <w:rFonts w:ascii="Cambria Math" w:hAnsi="Cambria Math"/>
                    </w:rPr>
                    <m:t>“</m:t>
                  </m:r>
                  <m:r>
                    <w:rPr>
                      <w:rFonts w:ascii="Cambria Math" w:hAnsi="Cambria Math"/>
                    </w:rPr>
                    <m:t>meter</m:t>
                  </m:r>
                  <m:r>
                    <m:rPr>
                      <m:sty m:val="p"/>
                    </m:rPr>
                    <w:rPr>
                      <w:rFonts w:ascii="Cambria Math" w:hAnsi="Cambria Math"/>
                    </w:rPr>
                    <m:t>00000.</m:t>
                  </m:r>
                  <m:r>
                    <w:rPr>
                      <w:rFonts w:ascii="Cambria Math" w:hAnsi="Cambria Math"/>
                    </w:rPr>
                    <m:t>csv</m:t>
                  </m:r>
                  <m:r>
                    <m:rPr>
                      <m:sty m:val="p"/>
                    </m:rPr>
                    <w:rPr>
                      <w:rFonts w:ascii="Cambria Math" w:hAnsi="Cambria Math"/>
                    </w:rPr>
                    <m:t>, </m:t>
                  </m:r>
                  <m:r>
                    <w:rPr>
                      <w:rFonts w:ascii="Cambria Math" w:hAnsi="Cambria Math"/>
                    </w:rPr>
                    <m:t>meter</m:t>
                  </m:r>
                  <m:r>
                    <m:rPr>
                      <m:sty m:val="p"/>
                    </m:rPr>
                    <w:rPr>
                      <w:rFonts w:ascii="Cambria Math" w:hAnsi="Cambria Math"/>
                    </w:rPr>
                    <m:t>00001.</m:t>
                  </m:r>
                  <m:r>
                    <w:rPr>
                      <w:rFonts w:ascii="Cambria Math" w:hAnsi="Cambria Math"/>
                    </w:rPr>
                    <m:t>csv</m:t>
                  </m:r>
                  <m:r>
                    <m:rPr>
                      <m:sty m:val="p"/>
                    </m:rPr>
                    <w:rPr>
                      <w:rFonts w:ascii="Cambria Math" w:hAnsi="Cambria Math"/>
                    </w:rPr>
                    <m:t>”</m:t>
                  </m:r>
                </m:e>
              </m:d>
              <m:r>
                <m:rPr>
                  <m:sty m:val="p"/>
                </m:rPr>
                <w:rPr>
                  <w:rFonts w:ascii="Cambria Math" w:hAnsi="Cambria Math"/>
                </w:rPr>
                <m:t>, </m:t>
              </m:r>
              <m:r>
                <m:rPr>
                  <m:nor/>
                </m:rPr>
                <m:t>temp</m:t>
              </m:r>
            </m:e>
          </m:d>
          <m:r>
            <w:rPr>
              <w:rFonts w:ascii="Cambria Math" w:hAnsi="Cambria Math"/>
            </w:rPr>
            <m:t>→</m:t>
          </m:r>
        </m:oMath>
      </m:oMathPara>
    </w:p>
    <w:p w14:paraId="2B8894EE" w14:textId="60516AAA" w:rsidR="00FB754B" w:rsidRPr="00FB754B" w:rsidRDefault="008D247A" w:rsidP="004929E1">
      <w:pPr>
        <w:pStyle w:val="NoSpacing"/>
      </w:pPr>
      <m:oMathPara>
        <m:oMath>
          <m:f>
            <m:fPr>
              <m:ctrlPr>
                <w:rPr>
                  <w:rFonts w:ascii="Cambria Math" w:hAnsi="Cambria Math"/>
                  <w:i/>
                </w:rPr>
              </m:ctrlPr>
            </m:fPr>
            <m:num>
              <m:r>
                <w:rPr>
                  <w:rFonts w:ascii="Cambria Math" w:hAnsi="Cambria Math"/>
                </w:rPr>
                <m:t>Cost</m:t>
              </m:r>
              <m:d>
                <m:dPr>
                  <m:ctrlPr>
                    <w:rPr>
                      <w:rFonts w:ascii="Cambria Math" w:hAnsi="Cambria Math"/>
                      <w:i/>
                    </w:rPr>
                  </m:ctrlPr>
                </m:dPr>
                <m:e>
                  <m:r>
                    <w:rPr>
                      <w:rFonts w:ascii="Cambria Math" w:hAnsi="Cambria Math"/>
                    </w:rPr>
                    <m:t xml:space="preserve">futurePlans, </m:t>
                  </m:r>
                  <m:d>
                    <m:dPr>
                      <m:begChr m:val="{"/>
                      <m:endChr m:val="}"/>
                      <m:ctrlPr>
                        <w:rPr>
                          <w:rFonts w:ascii="Cambria Math" w:hAnsi="Cambria Math"/>
                          <w:i/>
                        </w:rPr>
                      </m:ctrlPr>
                    </m:dPr>
                    <m:e>
                      <m:r>
                        <w:rPr>
                          <w:rFonts w:ascii="Cambria Math" w:hAnsi="Cambria Math"/>
                        </w:rPr>
                        <m:t>0</m:t>
                      </m:r>
                    </m:e>
                  </m:d>
                </m:e>
              </m:d>
              <m:r>
                <w:rPr>
                  <w:rFonts w:ascii="Cambria Math" w:hAnsi="Cambria Math"/>
                </w:rPr>
                <m:t>-Cost</m:t>
              </m:r>
              <m:d>
                <m:dPr>
                  <m:ctrlPr>
                    <w:rPr>
                      <w:rFonts w:ascii="Cambria Math" w:hAnsi="Cambria Math"/>
                      <w:i/>
                    </w:rPr>
                  </m:ctrlPr>
                </m:dPr>
                <m:e>
                  <m:r>
                    <w:rPr>
                      <w:rFonts w:ascii="Cambria Math" w:hAnsi="Cambria Math"/>
                    </w:rPr>
                    <m:t>futurePlans,</m:t>
                  </m:r>
                  <m:d>
                    <m:dPr>
                      <m:begChr m:val="{"/>
                      <m:endChr m:val="}"/>
                      <m:ctrlPr>
                        <w:rPr>
                          <w:rFonts w:ascii="Cambria Math" w:hAnsi="Cambria Math"/>
                          <w:i/>
                        </w:rPr>
                      </m:ctrlPr>
                    </m:dPr>
                    <m:e>
                      <m:r>
                        <w:rPr>
                          <w:rFonts w:ascii="Cambria Math" w:hAnsi="Cambria Math"/>
                        </w:rPr>
                        <m:t>0,1</m:t>
                      </m:r>
                    </m:e>
                  </m:d>
                </m:e>
              </m:d>
              <m:r>
                <w:rPr>
                  <w:rFonts w:ascii="Cambria Math" w:hAnsi="Cambria Math"/>
                </w:rPr>
                <m:t>-WriteCacheCost(1)</m:t>
              </m:r>
            </m:num>
            <m:den>
              <m:r>
                <w:rPr>
                  <w:rFonts w:ascii="Cambria Math" w:hAnsi="Cambria Math"/>
                </w:rPr>
                <m:t>W</m:t>
              </m:r>
              <m:d>
                <m:dPr>
                  <m:ctrlPr>
                    <w:rPr>
                      <w:rFonts w:ascii="Cambria Math" w:hAnsi="Cambria Math"/>
                      <w:i/>
                    </w:rPr>
                  </m:ctrlPr>
                </m:dPr>
                <m:e>
                  <m:r>
                    <w:rPr>
                      <w:rFonts w:ascii="Cambria Math" w:hAnsi="Cambria Math"/>
                    </w:rPr>
                    <m:t>1</m:t>
                  </m:r>
                </m:e>
              </m:d>
            </m:den>
          </m:f>
          <m:r>
            <w:rPr>
              <w:rFonts w:ascii="Cambria Math" w:hAnsi="Cambria Math"/>
            </w:rPr>
            <m:t>=</m:t>
          </m:r>
        </m:oMath>
      </m:oMathPara>
    </w:p>
    <w:bookmarkStart w:id="21" w:name="_Hlk78962390"/>
    <w:p w14:paraId="2D0FA6CD" w14:textId="77777777" w:rsidR="007A1973" w:rsidRDefault="008D247A" w:rsidP="004929E1">
      <w:pPr>
        <w:pStyle w:val="NoSpacing"/>
      </w:pPr>
      <m:oMathPara>
        <m:oMath>
          <m:f>
            <m:fPr>
              <m:ctrlPr>
                <w:rPr>
                  <w:rFonts w:ascii="Cambria Math" w:hAnsi="Cambria Math"/>
                  <w:i/>
                </w:rPr>
              </m:ctrlPr>
            </m:fPr>
            <m:num>
              <m:r>
                <w:rPr>
                  <w:rFonts w:ascii="Cambria Math" w:hAnsi="Cambria Math"/>
                </w:rPr>
                <m:t>3*R</m:t>
              </m:r>
              <m:d>
                <m:dPr>
                  <m:ctrlPr>
                    <w:rPr>
                      <w:rFonts w:ascii="Cambria Math" w:hAnsi="Cambria Math"/>
                      <w:i/>
                    </w:rPr>
                  </m:ctrlPr>
                </m:dPr>
                <m:e>
                  <m:r>
                    <w:rPr>
                      <w:rFonts w:ascii="Cambria Math" w:hAnsi="Cambria Math"/>
                    </w:rPr>
                    <m:t>0</m:t>
                  </m:r>
                </m:e>
              </m:d>
              <m:r>
                <w:rPr>
                  <w:rFonts w:ascii="Cambria Math" w:hAnsi="Cambria Math"/>
                </w:rPr>
                <m:t>-3*R</m:t>
              </m:r>
              <m:d>
                <m:dPr>
                  <m:ctrlPr>
                    <w:rPr>
                      <w:rFonts w:ascii="Cambria Math" w:hAnsi="Cambria Math"/>
                      <w:i/>
                    </w:rPr>
                  </m:ctrlPr>
                </m:dPr>
                <m:e>
                  <m:r>
                    <w:rPr>
                      <w:rFonts w:ascii="Cambria Math" w:hAnsi="Cambria Math"/>
                    </w:rPr>
                    <m:t>0</m:t>
                  </m:r>
                </m:e>
              </m:d>
              <m:r>
                <w:rPr>
                  <w:rFonts w:ascii="Cambria Math" w:hAnsi="Cambria Math"/>
                </w:rPr>
                <m:t>-R</m:t>
              </m:r>
              <m:d>
                <m:dPr>
                  <m:ctrlPr>
                    <w:rPr>
                      <w:rFonts w:ascii="Cambria Math" w:hAnsi="Cambria Math"/>
                      <w:i/>
                    </w:rPr>
                  </m:ctrlPr>
                </m:dPr>
                <m:e>
                  <m:r>
                    <w:rPr>
                      <w:rFonts w:ascii="Cambria Math" w:hAnsi="Cambria Math"/>
                    </w:rPr>
                    <m:t>Source</m:t>
                  </m:r>
                </m:e>
              </m:d>
              <m:r>
                <w:rPr>
                  <w:rFonts w:ascii="Cambria Math" w:hAnsi="Cambria Math"/>
                </w:rPr>
                <m:t>- W</m:t>
              </m:r>
              <m:d>
                <m:dPr>
                  <m:ctrlPr>
                    <w:rPr>
                      <w:rFonts w:ascii="Cambria Math" w:hAnsi="Cambria Math"/>
                      <w:i/>
                    </w:rPr>
                  </m:ctrlPr>
                </m:dPr>
                <m:e>
                  <m:r>
                    <w:rPr>
                      <w:rFonts w:ascii="Cambria Math" w:hAnsi="Cambria Math"/>
                    </w:rPr>
                    <m:t>1</m:t>
                  </m:r>
                </m:e>
              </m:d>
            </m:num>
            <m:den>
              <m:r>
                <w:rPr>
                  <w:rFonts w:ascii="Cambria Math" w:hAnsi="Cambria Math"/>
                </w:rPr>
                <m:t>W</m:t>
              </m:r>
              <m:d>
                <m:dPr>
                  <m:ctrlPr>
                    <w:rPr>
                      <w:rFonts w:ascii="Cambria Math" w:hAnsi="Cambria Math"/>
                      <w:i/>
                    </w:rPr>
                  </m:ctrlPr>
                </m:dPr>
                <m:e>
                  <m:r>
                    <w:rPr>
                      <w:rFonts w:ascii="Cambria Math" w:hAnsi="Cambria Math"/>
                    </w:rPr>
                    <m:t>1</m:t>
                  </m:r>
                </m:e>
              </m:d>
            </m:den>
          </m:f>
          <m:r>
            <w:rPr>
              <w:rFonts w:ascii="Cambria Math" w:hAnsi="Cambria Math"/>
            </w:rPr>
            <m:t>=</m:t>
          </m:r>
        </m:oMath>
      </m:oMathPara>
    </w:p>
    <w:bookmarkEnd w:id="21"/>
    <w:p w14:paraId="7BF8A9AE" w14:textId="2ECBA51B" w:rsidR="006F69BC" w:rsidRPr="00E16ED1" w:rsidRDefault="007A1973" w:rsidP="00ED0516">
      <w:pPr>
        <w:pStyle w:val="NoSpacing"/>
      </w:pPr>
      <m:oMathPara>
        <m:oMath>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Source</m:t>
                  </m:r>
                </m:e>
              </m:d>
            </m:num>
            <m:den>
              <m:r>
                <w:rPr>
                  <w:rFonts w:ascii="Cambria Math" w:hAnsi="Cambria Math"/>
                </w:rPr>
                <m:t>W</m:t>
              </m:r>
              <m:d>
                <m:dPr>
                  <m:ctrlPr>
                    <w:rPr>
                      <w:rFonts w:ascii="Cambria Math" w:hAnsi="Cambria Math"/>
                      <w:i/>
                    </w:rPr>
                  </m:ctrlPr>
                </m:dPr>
                <m:e>
                  <m:r>
                    <w:rPr>
                      <w:rFonts w:ascii="Cambria Math" w:hAnsi="Cambria Math"/>
                    </w:rPr>
                    <m:t>1</m:t>
                  </m:r>
                </m:e>
              </m:d>
            </m:den>
          </m:f>
          <m:r>
            <w:rPr>
              <w:rFonts w:ascii="Cambria Math" w:hAnsi="Cambria Math"/>
            </w:rPr>
            <m:t>-1= -8000000000</m:t>
          </m:r>
        </m:oMath>
      </m:oMathPara>
    </w:p>
    <w:p w14:paraId="0A2B5120" w14:textId="77777777" w:rsidR="00E16ED1" w:rsidRPr="006330CE" w:rsidRDefault="00E16ED1" w:rsidP="00ED0516">
      <w:pPr>
        <w:pStyle w:val="NoSpacing"/>
      </w:pPr>
    </w:p>
    <w:p w14:paraId="3E942120" w14:textId="3EDD2B00" w:rsidR="00365567" w:rsidRPr="00AB46D7" w:rsidRDefault="00FE54C6" w:rsidP="00365567">
      <w:pPr>
        <w:pStyle w:val="NoSpacing"/>
        <w:rPr>
          <w:b/>
          <w:bCs/>
          <w:color w:val="70AD47" w:themeColor="accent6"/>
        </w:rPr>
      </w:pPr>
      <w:bookmarkStart w:id="22" w:name="_Hlk78961708"/>
      <m:oMathPara>
        <m:oMathParaPr>
          <m:jc m:val="left"/>
        </m:oMathParaPr>
        <m:oMath>
          <m:r>
            <m:rPr>
              <m:sty m:val="bi"/>
            </m:rPr>
            <w:rPr>
              <w:rFonts w:ascii="Cambria Math" w:hAnsi="Cambria Math"/>
              <w:color w:val="70AD47" w:themeColor="accent6"/>
            </w:rPr>
            <m:t>Caching</m:t>
          </m:r>
          <m:r>
            <m:rPr>
              <m:sty m:val="b"/>
            </m:rPr>
            <w:rPr>
              <w:rFonts w:ascii="Cambria Math" w:hAnsi="Cambria Math"/>
              <w:color w:val="70AD47" w:themeColor="accent6"/>
            </w:rPr>
            <m:t>(</m:t>
          </m:r>
        </m:oMath>
      </m:oMathPara>
    </w:p>
    <w:p w14:paraId="53C7A918" w14:textId="08FCF14F" w:rsidR="00365567" w:rsidRPr="00AB46D7" w:rsidRDefault="00FE54C6" w:rsidP="00365567">
      <w:pPr>
        <w:pStyle w:val="NoSpacing"/>
        <w:ind w:left="720" w:firstLine="720"/>
        <w:rPr>
          <w:b/>
          <w:bCs/>
          <w:color w:val="70AD47" w:themeColor="accent6"/>
        </w:rPr>
      </w:pPr>
      <m:oMathPara>
        <m:oMathParaPr>
          <m:jc m:val="left"/>
        </m:oMathParaPr>
        <m:oMath>
          <m:r>
            <m:rPr>
              <m:sty m:val="bi"/>
            </m:rPr>
            <w:rPr>
              <w:rFonts w:ascii="Cambria Math" w:hAnsi="Cambria Math"/>
              <w:color w:val="70AD47" w:themeColor="accent6"/>
            </w:rPr>
            <m:t>Filter(“temp”≥ 90)</m:t>
          </m:r>
        </m:oMath>
      </m:oMathPara>
    </w:p>
    <w:p w14:paraId="7DB05B7E" w14:textId="70B77E9C" w:rsidR="00365567" w:rsidRPr="00AB46D7" w:rsidRDefault="00FE54C6" w:rsidP="00365567">
      <w:pPr>
        <w:pStyle w:val="NoSpacing"/>
        <w:ind w:left="720"/>
        <w:rPr>
          <w:b/>
          <w:bCs/>
          <w:color w:val="70AD47" w:themeColor="accent6"/>
        </w:rPr>
      </w:pPr>
      <m:oMathPara>
        <m:oMathParaPr>
          <m:jc m:val="left"/>
        </m:oMathParaPr>
        <m:oMath>
          <m:r>
            <m:rPr>
              <m:sty m:val="bi"/>
            </m:rPr>
            <w:rPr>
              <w:rFonts w:ascii="Cambria Math" w:hAnsi="Cambria Math"/>
              <w:color w:val="70AD47" w:themeColor="accent6"/>
            </w:rPr>
            <m:t>- CaerusSourceLoad</m:t>
          </m:r>
          <m:d>
            <m:dPr>
              <m:ctrlPr>
                <w:rPr>
                  <w:rFonts w:ascii="Cambria Math" w:hAnsi="Cambria Math"/>
                  <w:b/>
                  <w:bCs/>
                  <w:color w:val="70AD47" w:themeColor="accent6"/>
                </w:rPr>
              </m:ctrlPr>
            </m:dPr>
            <m:e>
              <m:r>
                <m:rPr>
                  <m:sty m:val="bi"/>
                </m:rPr>
                <w:rPr>
                  <w:rFonts w:ascii="Cambria Math" w:hAnsi="Cambria Math"/>
                  <w:color w:val="70AD47" w:themeColor="accent6"/>
                </w:rPr>
                <m:t>“meter</m:t>
              </m:r>
              <m:r>
                <m:rPr>
                  <m:sty m:val="bi"/>
                </m:rPr>
                <w:rPr>
                  <w:rFonts w:ascii="Cambria Math" w:hAnsi="Cambria Math"/>
                  <w:color w:val="70AD47" w:themeColor="accent6"/>
                </w:rPr>
                <m:t>00000.csv, meter</m:t>
              </m:r>
              <m:r>
                <m:rPr>
                  <m:sty m:val="bi"/>
                </m:rPr>
                <w:rPr>
                  <w:rFonts w:ascii="Cambria Math" w:hAnsi="Cambria Math"/>
                  <w:color w:val="70AD47" w:themeColor="accent6"/>
                </w:rPr>
                <m:t>00001.csv”</m:t>
              </m:r>
            </m:e>
          </m:d>
        </m:oMath>
      </m:oMathPara>
    </w:p>
    <w:p w14:paraId="29A422B3" w14:textId="3AD3FC5C" w:rsidR="00365567" w:rsidRPr="00AB46D7" w:rsidRDefault="00FE54C6" w:rsidP="009D3CC0">
      <w:pPr>
        <w:pStyle w:val="NoSpacing"/>
        <w:ind w:left="90"/>
        <w:rPr>
          <w:b/>
          <w:bCs/>
          <w:color w:val="70AD47" w:themeColor="accent6"/>
        </w:rPr>
      </w:pPr>
      <m:oMathPara>
        <m:oMathParaPr>
          <m:jc m:val="left"/>
        </m:oMathParaPr>
        <m:oMath>
          <m:r>
            <m:rPr>
              <m:sty m:val="bi"/>
            </m:rPr>
            <w:rPr>
              <w:rFonts w:ascii="Cambria Math" w:hAnsi="Cambria Math"/>
              <w:color w:val="70AD47" w:themeColor="accent6"/>
            </w:rPr>
            <m:t>)→</m:t>
          </m:r>
        </m:oMath>
      </m:oMathPara>
    </w:p>
    <w:p w14:paraId="0EFF5077" w14:textId="73C5FA49" w:rsidR="00E16ED1" w:rsidRPr="00AB46D7" w:rsidRDefault="008D247A" w:rsidP="00E16ED1">
      <w:pPr>
        <w:pStyle w:val="NoSpacing"/>
        <w:rPr>
          <w:color w:val="70AD47" w:themeColor="accent6"/>
        </w:rPr>
      </w:pPr>
      <m:oMathPara>
        <m:oMath>
          <m:f>
            <m:fPr>
              <m:ctrlPr>
                <w:rPr>
                  <w:rFonts w:ascii="Cambria Math" w:hAnsi="Cambria Math"/>
                  <w:i/>
                  <w:color w:val="70AD47" w:themeColor="accent6"/>
                </w:rPr>
              </m:ctrlPr>
            </m:fPr>
            <m:num>
              <m:r>
                <w:rPr>
                  <w:rFonts w:ascii="Cambria Math" w:hAnsi="Cambria Math"/>
                  <w:color w:val="70AD47" w:themeColor="accent6"/>
                </w:rPr>
                <m:t>Cost</m:t>
              </m:r>
              <m:d>
                <m:dPr>
                  <m:ctrlPr>
                    <w:rPr>
                      <w:rFonts w:ascii="Cambria Math" w:hAnsi="Cambria Math"/>
                      <w:i/>
                      <w:color w:val="70AD47" w:themeColor="accent6"/>
                    </w:rPr>
                  </m:ctrlPr>
                </m:dPr>
                <m:e>
                  <m:r>
                    <w:rPr>
                      <w:rFonts w:ascii="Cambria Math" w:hAnsi="Cambria Math"/>
                      <w:color w:val="70AD47" w:themeColor="accent6"/>
                    </w:rPr>
                    <m:t xml:space="preserve">futurePlans, </m:t>
                  </m:r>
                  <m:d>
                    <m:dPr>
                      <m:begChr m:val="{"/>
                      <m:endChr m:val="}"/>
                      <m:ctrlPr>
                        <w:rPr>
                          <w:rFonts w:ascii="Cambria Math" w:hAnsi="Cambria Math"/>
                          <w:i/>
                          <w:color w:val="70AD47" w:themeColor="accent6"/>
                        </w:rPr>
                      </m:ctrlPr>
                    </m:dPr>
                    <m:e>
                      <m:r>
                        <w:rPr>
                          <w:rFonts w:ascii="Cambria Math" w:hAnsi="Cambria Math"/>
                          <w:color w:val="70AD47" w:themeColor="accent6"/>
                        </w:rPr>
                        <m:t>0</m:t>
                      </m:r>
                    </m:e>
                  </m:d>
                </m:e>
              </m:d>
              <m:r>
                <w:rPr>
                  <w:rFonts w:ascii="Cambria Math" w:hAnsi="Cambria Math"/>
                  <w:color w:val="70AD47" w:themeColor="accent6"/>
                </w:rPr>
                <m:t>-Cost</m:t>
              </m:r>
              <m:d>
                <m:dPr>
                  <m:ctrlPr>
                    <w:rPr>
                      <w:rFonts w:ascii="Cambria Math" w:hAnsi="Cambria Math"/>
                      <w:i/>
                      <w:color w:val="70AD47" w:themeColor="accent6"/>
                    </w:rPr>
                  </m:ctrlPr>
                </m:dPr>
                <m:e>
                  <m:r>
                    <w:rPr>
                      <w:rFonts w:ascii="Cambria Math" w:hAnsi="Cambria Math"/>
                      <w:color w:val="70AD47" w:themeColor="accent6"/>
                    </w:rPr>
                    <m:t>futurePlans,</m:t>
                  </m:r>
                  <m:d>
                    <m:dPr>
                      <m:begChr m:val="{"/>
                      <m:endChr m:val="}"/>
                      <m:ctrlPr>
                        <w:rPr>
                          <w:rFonts w:ascii="Cambria Math" w:hAnsi="Cambria Math"/>
                          <w:i/>
                          <w:color w:val="70AD47" w:themeColor="accent6"/>
                        </w:rPr>
                      </m:ctrlPr>
                    </m:dPr>
                    <m:e>
                      <m:r>
                        <w:rPr>
                          <w:rFonts w:ascii="Cambria Math" w:hAnsi="Cambria Math"/>
                          <w:color w:val="70AD47" w:themeColor="accent6"/>
                        </w:rPr>
                        <m:t>0,2</m:t>
                      </m:r>
                    </m:e>
                  </m:d>
                </m:e>
              </m:d>
              <m:r>
                <w:rPr>
                  <w:rFonts w:ascii="Cambria Math" w:hAnsi="Cambria Math"/>
                  <w:color w:val="70AD47" w:themeColor="accent6"/>
                </w:rPr>
                <m:t>-WriteCacheCost(2)</m:t>
              </m:r>
            </m:num>
            <m:den>
              <m:r>
                <w:rPr>
                  <w:rFonts w:ascii="Cambria Math" w:hAnsi="Cambria Math"/>
                  <w:color w:val="70AD47" w:themeColor="accent6"/>
                </w:rPr>
                <m:t>W</m:t>
              </m:r>
              <m:d>
                <m:dPr>
                  <m:ctrlPr>
                    <w:rPr>
                      <w:rFonts w:ascii="Cambria Math" w:hAnsi="Cambria Math"/>
                      <w:i/>
                      <w:color w:val="70AD47" w:themeColor="accent6"/>
                    </w:rPr>
                  </m:ctrlPr>
                </m:dPr>
                <m:e>
                  <m:r>
                    <w:rPr>
                      <w:rFonts w:ascii="Cambria Math" w:hAnsi="Cambria Math"/>
                      <w:color w:val="70AD47" w:themeColor="accent6"/>
                    </w:rPr>
                    <m:t>2</m:t>
                  </m:r>
                </m:e>
              </m:d>
            </m:den>
          </m:f>
          <m:r>
            <w:rPr>
              <w:rFonts w:ascii="Cambria Math" w:hAnsi="Cambria Math"/>
              <w:color w:val="70AD47" w:themeColor="accent6"/>
            </w:rPr>
            <m:t>=</m:t>
          </m:r>
        </m:oMath>
      </m:oMathPara>
    </w:p>
    <w:p w14:paraId="53B8EB6A" w14:textId="4F123099" w:rsidR="00E16ED1" w:rsidRPr="00AB46D7" w:rsidRDefault="008D247A" w:rsidP="00E16ED1">
      <w:pPr>
        <w:pStyle w:val="NoSpacing"/>
        <w:rPr>
          <w:color w:val="70AD47" w:themeColor="accent6"/>
        </w:rPr>
      </w:pPr>
      <m:oMathPara>
        <m:oMath>
          <m:f>
            <m:fPr>
              <m:ctrlPr>
                <w:rPr>
                  <w:rFonts w:ascii="Cambria Math" w:hAnsi="Cambria Math"/>
                  <w:i/>
                  <w:color w:val="70AD47" w:themeColor="accent6"/>
                </w:rPr>
              </m:ctrlPr>
            </m:fPr>
            <m:num>
              <m:r>
                <w:rPr>
                  <w:rFonts w:ascii="Cambria Math" w:hAnsi="Cambria Math"/>
                  <w:color w:val="70AD47" w:themeColor="accent6"/>
                </w:rPr>
                <m:t>3*R</m:t>
              </m:r>
              <m:d>
                <m:dPr>
                  <m:ctrlPr>
                    <w:rPr>
                      <w:rFonts w:ascii="Cambria Math" w:hAnsi="Cambria Math"/>
                      <w:i/>
                      <w:color w:val="70AD47" w:themeColor="accent6"/>
                    </w:rPr>
                  </m:ctrlPr>
                </m:dPr>
                <m:e>
                  <m:r>
                    <w:rPr>
                      <w:rFonts w:ascii="Cambria Math" w:hAnsi="Cambria Math"/>
                      <w:color w:val="70AD47" w:themeColor="accent6"/>
                    </w:rPr>
                    <m:t>0</m:t>
                  </m:r>
                </m:e>
              </m:d>
              <m:r>
                <w:rPr>
                  <w:rFonts w:ascii="Cambria Math" w:hAnsi="Cambria Math"/>
                  <w:color w:val="70AD47" w:themeColor="accent6"/>
                </w:rPr>
                <m:t>-3*R</m:t>
              </m:r>
              <m:d>
                <m:dPr>
                  <m:ctrlPr>
                    <w:rPr>
                      <w:rFonts w:ascii="Cambria Math" w:hAnsi="Cambria Math"/>
                      <w:i/>
                      <w:color w:val="70AD47" w:themeColor="accent6"/>
                    </w:rPr>
                  </m:ctrlPr>
                </m:dPr>
                <m:e>
                  <m:r>
                    <w:rPr>
                      <w:rFonts w:ascii="Cambria Math" w:hAnsi="Cambria Math"/>
                      <w:color w:val="70AD47" w:themeColor="accent6"/>
                    </w:rPr>
                    <m:t>2</m:t>
                  </m:r>
                </m:e>
              </m:d>
              <m:r>
                <w:rPr>
                  <w:rFonts w:ascii="Cambria Math" w:hAnsi="Cambria Math"/>
                  <w:color w:val="70AD47" w:themeColor="accent6"/>
                </w:rPr>
                <m:t>-R</m:t>
              </m:r>
              <m:d>
                <m:dPr>
                  <m:ctrlPr>
                    <w:rPr>
                      <w:rFonts w:ascii="Cambria Math" w:hAnsi="Cambria Math"/>
                      <w:i/>
                      <w:color w:val="70AD47" w:themeColor="accent6"/>
                    </w:rPr>
                  </m:ctrlPr>
                </m:dPr>
                <m:e>
                  <m:r>
                    <w:rPr>
                      <w:rFonts w:ascii="Cambria Math" w:hAnsi="Cambria Math"/>
                      <w:color w:val="70AD47" w:themeColor="accent6"/>
                    </w:rPr>
                    <m:t>0</m:t>
                  </m:r>
                </m:e>
              </m:d>
              <m:r>
                <w:rPr>
                  <w:rFonts w:ascii="Cambria Math" w:hAnsi="Cambria Math"/>
                  <w:color w:val="70AD47" w:themeColor="accent6"/>
                </w:rPr>
                <m:t>- W</m:t>
              </m:r>
              <m:d>
                <m:dPr>
                  <m:ctrlPr>
                    <w:rPr>
                      <w:rFonts w:ascii="Cambria Math" w:hAnsi="Cambria Math"/>
                      <w:i/>
                      <w:color w:val="70AD47" w:themeColor="accent6"/>
                    </w:rPr>
                  </m:ctrlPr>
                </m:dPr>
                <m:e>
                  <m:r>
                    <w:rPr>
                      <w:rFonts w:ascii="Cambria Math" w:hAnsi="Cambria Math"/>
                      <w:color w:val="70AD47" w:themeColor="accent6"/>
                    </w:rPr>
                    <m:t>2</m:t>
                  </m:r>
                </m:e>
              </m:d>
            </m:num>
            <m:den>
              <m:r>
                <w:rPr>
                  <w:rFonts w:ascii="Cambria Math" w:hAnsi="Cambria Math"/>
                  <w:color w:val="70AD47" w:themeColor="accent6"/>
                </w:rPr>
                <m:t>W</m:t>
              </m:r>
              <m:d>
                <m:dPr>
                  <m:ctrlPr>
                    <w:rPr>
                      <w:rFonts w:ascii="Cambria Math" w:hAnsi="Cambria Math"/>
                      <w:i/>
                      <w:color w:val="70AD47" w:themeColor="accent6"/>
                    </w:rPr>
                  </m:ctrlPr>
                </m:dPr>
                <m:e>
                  <m:r>
                    <w:rPr>
                      <w:rFonts w:ascii="Cambria Math" w:hAnsi="Cambria Math"/>
                      <w:color w:val="70AD47" w:themeColor="accent6"/>
                    </w:rPr>
                    <m:t>2</m:t>
                  </m:r>
                </m:e>
              </m:d>
            </m:den>
          </m:f>
          <m:r>
            <w:rPr>
              <w:rFonts w:ascii="Cambria Math" w:hAnsi="Cambria Math"/>
              <w:color w:val="70AD47" w:themeColor="accent6"/>
            </w:rPr>
            <m:t>=</m:t>
          </m:r>
        </m:oMath>
      </m:oMathPara>
    </w:p>
    <w:p w14:paraId="611068DC" w14:textId="292DE1E2" w:rsidR="00E16ED1" w:rsidRPr="00AB46D7" w:rsidRDefault="008D247A" w:rsidP="00AB46D7">
      <w:pPr>
        <w:pStyle w:val="NoSpacing"/>
        <w:rPr>
          <w:color w:val="70AD47" w:themeColor="accent6"/>
        </w:rPr>
      </w:pPr>
      <m:oMathPara>
        <m:oMath>
          <m:f>
            <m:fPr>
              <m:ctrlPr>
                <w:rPr>
                  <w:rFonts w:ascii="Cambria Math" w:hAnsi="Cambria Math"/>
                  <w:i/>
                  <w:color w:val="70AD47" w:themeColor="accent6"/>
                </w:rPr>
              </m:ctrlPr>
            </m:fPr>
            <m:num>
              <m:r>
                <w:rPr>
                  <w:rFonts w:ascii="Cambria Math" w:hAnsi="Cambria Math"/>
                  <w:color w:val="70AD47" w:themeColor="accent6"/>
                </w:rPr>
                <m:t>2*R</m:t>
              </m:r>
              <m:d>
                <m:dPr>
                  <m:ctrlPr>
                    <w:rPr>
                      <w:rFonts w:ascii="Cambria Math" w:hAnsi="Cambria Math"/>
                      <w:i/>
                      <w:color w:val="70AD47" w:themeColor="accent6"/>
                    </w:rPr>
                  </m:ctrlPr>
                </m:dPr>
                <m:e>
                  <m:r>
                    <w:rPr>
                      <w:rFonts w:ascii="Cambria Math" w:hAnsi="Cambria Math"/>
                      <w:color w:val="70AD47" w:themeColor="accent6"/>
                    </w:rPr>
                    <m:t>0</m:t>
                  </m:r>
                </m:e>
              </m:d>
              <m:r>
                <w:rPr>
                  <w:rFonts w:ascii="Cambria Math" w:hAnsi="Cambria Math"/>
                  <w:color w:val="70AD47" w:themeColor="accent6"/>
                </w:rPr>
                <m:t>-3*R</m:t>
              </m:r>
              <m:d>
                <m:dPr>
                  <m:ctrlPr>
                    <w:rPr>
                      <w:rFonts w:ascii="Cambria Math" w:hAnsi="Cambria Math"/>
                      <w:i/>
                      <w:color w:val="70AD47" w:themeColor="accent6"/>
                    </w:rPr>
                  </m:ctrlPr>
                </m:dPr>
                <m:e>
                  <m:r>
                    <w:rPr>
                      <w:rFonts w:ascii="Cambria Math" w:hAnsi="Cambria Math"/>
                      <w:color w:val="70AD47" w:themeColor="accent6"/>
                    </w:rPr>
                    <m:t>2</m:t>
                  </m:r>
                </m:e>
              </m:d>
            </m:num>
            <m:den>
              <m:r>
                <w:rPr>
                  <w:rFonts w:ascii="Cambria Math" w:hAnsi="Cambria Math"/>
                  <w:color w:val="70AD47" w:themeColor="accent6"/>
                </w:rPr>
                <m:t>W(2)</m:t>
              </m:r>
            </m:den>
          </m:f>
          <m:r>
            <w:rPr>
              <w:rFonts w:ascii="Cambria Math" w:hAnsi="Cambria Math"/>
              <w:color w:val="70AD47" w:themeColor="accent6"/>
            </w:rPr>
            <m:t>-1=3</m:t>
          </m:r>
        </m:oMath>
      </m:oMathPara>
    </w:p>
    <w:p w14:paraId="09F2D4BE" w14:textId="1B841BEE" w:rsidR="00E16ED1" w:rsidRPr="00E16ED1" w:rsidRDefault="00E16ED1" w:rsidP="00AB46D7">
      <w:pPr>
        <w:pStyle w:val="NoSpacing"/>
        <w:rPr>
          <w:color w:val="70AD47" w:themeColor="accent6"/>
        </w:rPr>
      </w:pPr>
    </w:p>
    <w:bookmarkEnd w:id="22"/>
    <w:p w14:paraId="2A4BD8C7" w14:textId="77777777" w:rsidR="00FE54C6" w:rsidRPr="00B1206A" w:rsidRDefault="00FE54C6" w:rsidP="00FE54C6">
      <w:pPr>
        <w:pStyle w:val="NoSpacing"/>
      </w:pPr>
      <m:oMathPara>
        <m:oMathParaPr>
          <m:jc m:val="left"/>
        </m:oMathParaPr>
        <m:oMath>
          <m:r>
            <w:rPr>
              <w:rFonts w:ascii="Cambria Math" w:hAnsi="Cambria Math"/>
            </w:rPr>
            <m:t>Caching(</m:t>
          </m:r>
        </m:oMath>
      </m:oMathPara>
    </w:p>
    <w:p w14:paraId="3AC800D7" w14:textId="77777777" w:rsidR="00FE54C6" w:rsidRPr="00B1206A" w:rsidRDefault="00FE54C6" w:rsidP="00FE54C6">
      <w:pPr>
        <w:pStyle w:val="NoSpacing"/>
        <w:ind w:left="720" w:firstLine="720"/>
      </w:pPr>
      <m:oMathPara>
        <m:oMathParaPr>
          <m:jc m:val="left"/>
        </m:oMathParaPr>
        <m:oMath>
          <m:r>
            <w:rPr>
              <w:rFonts w:ascii="Cambria Math" w:hAnsi="Cambria Math"/>
            </w:rPr>
            <m:t>Project(</m:t>
          </m:r>
          <m:r>
            <m:rPr>
              <m:nor/>
            </m:rPr>
            <w:rPr>
              <w:i/>
              <w:iCs/>
            </w:rPr>
            <m:t>"id", </m:t>
          </m:r>
          <m:r>
            <w:rPr>
              <w:rFonts w:ascii="Cambria Math" w:hAnsi="Cambria Math"/>
            </w:rPr>
            <m:t>“temp”)</m:t>
          </m:r>
        </m:oMath>
      </m:oMathPara>
    </w:p>
    <w:p w14:paraId="25D51AF0" w14:textId="77777777" w:rsidR="00FE54C6" w:rsidRPr="00B1206A" w:rsidRDefault="00FE54C6" w:rsidP="00FE54C6">
      <w:pPr>
        <w:pStyle w:val="NoSpacing"/>
        <w:ind w:left="720"/>
      </w:pPr>
      <m:oMathPara>
        <m:oMathParaPr>
          <m:jc m:val="left"/>
        </m:oMathParaPr>
        <m:oMath>
          <m:r>
            <w:rPr>
              <w:rFonts w:ascii="Cambria Math" w:hAnsi="Cambria Math"/>
            </w:rPr>
            <m:t>- Filter(“temp”≥ 90)</m:t>
          </m:r>
        </m:oMath>
      </m:oMathPara>
    </w:p>
    <w:p w14:paraId="7B773310" w14:textId="77777777" w:rsidR="00FE54C6" w:rsidRPr="00B1206A" w:rsidRDefault="00FE54C6" w:rsidP="00FE54C6">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612C3C81" w14:textId="77777777" w:rsidR="00AB46D7" w:rsidRPr="00AB46D7" w:rsidRDefault="00FE54C6" w:rsidP="00AB46D7">
      <w:pPr>
        <w:pStyle w:val="NoSpacing"/>
      </w:pPr>
      <m:oMathPara>
        <m:oMathParaPr>
          <m:jc m:val="left"/>
        </m:oMathParaPr>
        <m:oMath>
          <m:r>
            <w:rPr>
              <w:rFonts w:ascii="Cambria Math" w:hAnsi="Cambria Math"/>
            </w:rPr>
            <m:t>)→</m:t>
          </m:r>
        </m:oMath>
      </m:oMathPara>
    </w:p>
    <w:p w14:paraId="2FF3836A" w14:textId="530966C1" w:rsidR="00AB46D7" w:rsidRPr="00FB754B" w:rsidRDefault="008D247A" w:rsidP="00AB46D7">
      <w:pPr>
        <w:pStyle w:val="NoSpacing"/>
      </w:pPr>
      <m:oMathPara>
        <m:oMath>
          <m:f>
            <m:fPr>
              <m:ctrlPr>
                <w:rPr>
                  <w:rFonts w:ascii="Cambria Math" w:hAnsi="Cambria Math"/>
                  <w:i/>
                </w:rPr>
              </m:ctrlPr>
            </m:fPr>
            <m:num>
              <m:r>
                <w:rPr>
                  <w:rFonts w:ascii="Cambria Math" w:hAnsi="Cambria Math"/>
                </w:rPr>
                <m:t>Cost</m:t>
              </m:r>
              <m:d>
                <m:dPr>
                  <m:ctrlPr>
                    <w:rPr>
                      <w:rFonts w:ascii="Cambria Math" w:hAnsi="Cambria Math"/>
                      <w:i/>
                    </w:rPr>
                  </m:ctrlPr>
                </m:dPr>
                <m:e>
                  <m:r>
                    <w:rPr>
                      <w:rFonts w:ascii="Cambria Math" w:hAnsi="Cambria Math"/>
                    </w:rPr>
                    <m:t xml:space="preserve">futurePlans, </m:t>
                  </m:r>
                  <m:d>
                    <m:dPr>
                      <m:begChr m:val="{"/>
                      <m:endChr m:val="}"/>
                      <m:ctrlPr>
                        <w:rPr>
                          <w:rFonts w:ascii="Cambria Math" w:hAnsi="Cambria Math"/>
                          <w:i/>
                        </w:rPr>
                      </m:ctrlPr>
                    </m:dPr>
                    <m:e>
                      <m:r>
                        <w:rPr>
                          <w:rFonts w:ascii="Cambria Math" w:hAnsi="Cambria Math"/>
                        </w:rPr>
                        <m:t>0</m:t>
                      </m:r>
                    </m:e>
                  </m:d>
                </m:e>
              </m:d>
              <m:r>
                <w:rPr>
                  <w:rFonts w:ascii="Cambria Math" w:hAnsi="Cambria Math"/>
                </w:rPr>
                <m:t>-Cost</m:t>
              </m:r>
              <m:d>
                <m:dPr>
                  <m:ctrlPr>
                    <w:rPr>
                      <w:rFonts w:ascii="Cambria Math" w:hAnsi="Cambria Math"/>
                      <w:i/>
                    </w:rPr>
                  </m:ctrlPr>
                </m:dPr>
                <m:e>
                  <m:r>
                    <w:rPr>
                      <w:rFonts w:ascii="Cambria Math" w:hAnsi="Cambria Math"/>
                    </w:rPr>
                    <m:t>futurePlans,</m:t>
                  </m:r>
                  <m:d>
                    <m:dPr>
                      <m:begChr m:val="{"/>
                      <m:endChr m:val="}"/>
                      <m:ctrlPr>
                        <w:rPr>
                          <w:rFonts w:ascii="Cambria Math" w:hAnsi="Cambria Math"/>
                          <w:i/>
                        </w:rPr>
                      </m:ctrlPr>
                    </m:dPr>
                    <m:e>
                      <m:r>
                        <w:rPr>
                          <w:rFonts w:ascii="Cambria Math" w:hAnsi="Cambria Math"/>
                        </w:rPr>
                        <m:t>0,3</m:t>
                      </m:r>
                    </m:e>
                  </m:d>
                </m:e>
              </m:d>
              <m:r>
                <w:rPr>
                  <w:rFonts w:ascii="Cambria Math" w:hAnsi="Cambria Math"/>
                </w:rPr>
                <m:t>-WriteCacheCost(3)</m:t>
              </m:r>
            </m:num>
            <m:den>
              <m:r>
                <w:rPr>
                  <w:rFonts w:ascii="Cambria Math" w:hAnsi="Cambria Math"/>
                </w:rPr>
                <m:t>W</m:t>
              </m:r>
              <m:d>
                <m:dPr>
                  <m:ctrlPr>
                    <w:rPr>
                      <w:rFonts w:ascii="Cambria Math" w:hAnsi="Cambria Math"/>
                      <w:i/>
                    </w:rPr>
                  </m:ctrlPr>
                </m:dPr>
                <m:e>
                  <m:r>
                    <w:rPr>
                      <w:rFonts w:ascii="Cambria Math" w:hAnsi="Cambria Math"/>
                    </w:rPr>
                    <m:t>3</m:t>
                  </m:r>
                </m:e>
              </m:d>
            </m:den>
          </m:f>
          <m:r>
            <w:rPr>
              <w:rFonts w:ascii="Cambria Math" w:hAnsi="Cambria Math"/>
            </w:rPr>
            <m:t>=</m:t>
          </m:r>
        </m:oMath>
      </m:oMathPara>
    </w:p>
    <w:p w14:paraId="2C0534B4" w14:textId="317B6877" w:rsidR="00AB46D7" w:rsidRDefault="008D247A" w:rsidP="00AB46D7">
      <w:pPr>
        <w:pStyle w:val="NoSpacing"/>
      </w:pPr>
      <m:oMathPara>
        <m:oMath>
          <m:f>
            <m:fPr>
              <m:ctrlPr>
                <w:rPr>
                  <w:rFonts w:ascii="Cambria Math" w:hAnsi="Cambria Math"/>
                  <w:i/>
                </w:rPr>
              </m:ctrlPr>
            </m:fPr>
            <m:num>
              <m:r>
                <w:rPr>
                  <w:rFonts w:ascii="Cambria Math" w:hAnsi="Cambria Math"/>
                </w:rPr>
                <m:t>3*R</m:t>
              </m:r>
              <m:d>
                <m:dPr>
                  <m:ctrlPr>
                    <w:rPr>
                      <w:rFonts w:ascii="Cambria Math" w:hAnsi="Cambria Math"/>
                      <w:i/>
                    </w:rPr>
                  </m:ctrlPr>
                </m:dPr>
                <m:e>
                  <m:r>
                    <w:rPr>
                      <w:rFonts w:ascii="Cambria Math" w:hAnsi="Cambria Math"/>
                    </w:rPr>
                    <m:t>0</m:t>
                  </m:r>
                </m:e>
              </m:d>
              <m:r>
                <w:rPr>
                  <w:rFonts w:ascii="Cambria Math" w:hAnsi="Cambria Math"/>
                </w:rPr>
                <m:t>-2*R</m:t>
              </m:r>
              <m:d>
                <m:dPr>
                  <m:ctrlPr>
                    <w:rPr>
                      <w:rFonts w:ascii="Cambria Math" w:hAnsi="Cambria Math"/>
                      <w:i/>
                    </w:rPr>
                  </m:ctrlPr>
                </m:dPr>
                <m:e>
                  <m:r>
                    <w:rPr>
                      <w:rFonts w:ascii="Cambria Math" w:hAnsi="Cambria Math"/>
                    </w:rPr>
                    <m:t>0</m:t>
                  </m:r>
                </m:e>
              </m:d>
              <m:r>
                <w:rPr>
                  <w:rFonts w:ascii="Cambria Math" w:hAnsi="Cambria Math"/>
                </w:rPr>
                <m:t>-R(3)-R</m:t>
              </m:r>
              <m:d>
                <m:dPr>
                  <m:ctrlPr>
                    <w:rPr>
                      <w:rFonts w:ascii="Cambria Math" w:hAnsi="Cambria Math"/>
                      <w:i/>
                    </w:rPr>
                  </m:ctrlPr>
                </m:dPr>
                <m:e>
                  <m:r>
                    <w:rPr>
                      <w:rFonts w:ascii="Cambria Math" w:hAnsi="Cambria Math"/>
                    </w:rPr>
                    <m:t>0</m:t>
                  </m:r>
                </m:e>
              </m:d>
              <m:r>
                <w:rPr>
                  <w:rFonts w:ascii="Cambria Math" w:hAnsi="Cambria Math"/>
                </w:rPr>
                <m:t>- W</m:t>
              </m:r>
              <m:d>
                <m:dPr>
                  <m:ctrlPr>
                    <w:rPr>
                      <w:rFonts w:ascii="Cambria Math" w:hAnsi="Cambria Math"/>
                      <w:i/>
                    </w:rPr>
                  </m:ctrlPr>
                </m:dPr>
                <m:e>
                  <m:r>
                    <w:rPr>
                      <w:rFonts w:ascii="Cambria Math" w:hAnsi="Cambria Math"/>
                    </w:rPr>
                    <m:t>3</m:t>
                  </m:r>
                </m:e>
              </m:d>
            </m:num>
            <m:den>
              <m:r>
                <w:rPr>
                  <w:rFonts w:ascii="Cambria Math" w:hAnsi="Cambria Math"/>
                </w:rPr>
                <m:t>W</m:t>
              </m:r>
              <m:d>
                <m:dPr>
                  <m:ctrlPr>
                    <w:rPr>
                      <w:rFonts w:ascii="Cambria Math" w:hAnsi="Cambria Math"/>
                      <w:i/>
                    </w:rPr>
                  </m:ctrlPr>
                </m:dPr>
                <m:e>
                  <m:r>
                    <w:rPr>
                      <w:rFonts w:ascii="Cambria Math" w:hAnsi="Cambria Math"/>
                    </w:rPr>
                    <m:t>3</m:t>
                  </m:r>
                </m:e>
              </m:d>
            </m:den>
          </m:f>
          <m:r>
            <w:rPr>
              <w:rFonts w:ascii="Cambria Math" w:hAnsi="Cambria Math"/>
            </w:rPr>
            <m:t>=</m:t>
          </m:r>
        </m:oMath>
      </m:oMathPara>
    </w:p>
    <w:p w14:paraId="5EC3A3E6" w14:textId="7AD32DA8" w:rsidR="00AB46D7" w:rsidRPr="00E16ED1" w:rsidRDefault="00AB46D7" w:rsidP="00AB46D7">
      <w:pPr>
        <w:pStyle w:val="NoSpacing"/>
      </w:pPr>
      <m:oMathPara>
        <m:oMath>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3</m:t>
                  </m:r>
                </m:e>
              </m:d>
            </m:num>
            <m:den>
              <m:r>
                <w:rPr>
                  <w:rFonts w:ascii="Cambria Math" w:hAnsi="Cambria Math"/>
                </w:rPr>
                <m:t>W</m:t>
              </m:r>
              <m:d>
                <m:dPr>
                  <m:ctrlPr>
                    <w:rPr>
                      <w:rFonts w:ascii="Cambria Math" w:hAnsi="Cambria Math"/>
                      <w:i/>
                    </w:rPr>
                  </m:ctrlPr>
                </m:dPr>
                <m:e>
                  <m:r>
                    <w:rPr>
                      <w:rFonts w:ascii="Cambria Math" w:hAnsi="Cambria Math"/>
                    </w:rPr>
                    <m:t>3</m:t>
                  </m:r>
                </m:e>
              </m:d>
            </m:den>
          </m:f>
          <m:r>
            <w:rPr>
              <w:rFonts w:ascii="Cambria Math" w:hAnsi="Cambria Math"/>
            </w:rPr>
            <m:t>-1= -2</m:t>
          </m:r>
        </m:oMath>
      </m:oMathPara>
    </w:p>
    <w:bookmarkEnd w:id="20"/>
    <w:p w14:paraId="520B5938" w14:textId="1273857A" w:rsidR="00FE54C6" w:rsidRPr="00FE54C6" w:rsidRDefault="00FE54C6" w:rsidP="00FE54C6">
      <w:pPr>
        <w:pStyle w:val="NoSpacing"/>
      </w:pPr>
      <w:r>
        <w:rPr>
          <w:rFonts w:hAnsi="Calibri"/>
        </w:rPr>
        <w:t>,</w:t>
      </w:r>
    </w:p>
    <w:p w14:paraId="7EB7630A" w14:textId="3792CE4D" w:rsidR="009D0E2F" w:rsidRDefault="00EC564E" w:rsidP="009D0E2F">
      <w:pPr>
        <w:pStyle w:val="NoSpacing"/>
        <w:rPr>
          <w:sz w:val="24"/>
          <w:szCs w:val="24"/>
        </w:rPr>
      </w:pPr>
      <w:r>
        <w:rPr>
          <w:sz w:val="24"/>
          <w:szCs w:val="24"/>
        </w:rPr>
        <w:t>New Contents:</w:t>
      </w:r>
    </w:p>
    <w:p w14:paraId="17F4F8D4" w14:textId="0942F650" w:rsidR="00EC564E" w:rsidRPr="00CC32FD" w:rsidRDefault="00EC564E" w:rsidP="00EC564E">
      <w:pPr>
        <w:pStyle w:val="NoSpacing"/>
      </w:pPr>
      <m:oMath>
        <m:r>
          <w:rPr>
            <w:rFonts w:ascii="Cambria Math" w:hAnsi="Cambria Math"/>
          </w:rPr>
          <m:t>0: Repartitioning</m:t>
        </m:r>
        <m:d>
          <m:dPr>
            <m:ctrlPr>
              <w:rPr>
                <w:rFonts w:ascii="Cambria Math" w:hAnsi="Cambria Math"/>
              </w:rPr>
            </m:ctrlPr>
          </m:dPr>
          <m:e>
            <m:r>
              <w:rPr>
                <w:rFonts w:ascii="Cambria Math" w:hAnsi="Cambria Math"/>
              </w:rPr>
              <m:t>CaerusSourceLoad</m:t>
            </m:r>
            <m:d>
              <m:dPr>
                <m:ctrlPr>
                  <w:rPr>
                    <w:rFonts w:ascii="Cambria Math" w:hAnsi="Cambria Math"/>
                  </w:rPr>
                </m:ctrlPr>
              </m:dPr>
              <m:e>
                <m:r>
                  <m:rPr>
                    <m:sty m:val="p"/>
                  </m:rPr>
                  <w:rPr>
                    <w:rFonts w:ascii="Cambria Math" w:hAnsi="Cambria Math"/>
                  </w:rPr>
                  <m:t>“</m:t>
                </m:r>
                <m:r>
                  <w:rPr>
                    <w:rFonts w:ascii="Cambria Math" w:hAnsi="Cambria Math"/>
                  </w:rPr>
                  <m:t>meter</m:t>
                </m:r>
                <m:r>
                  <m:rPr>
                    <m:sty m:val="p"/>
                  </m:rPr>
                  <w:rPr>
                    <w:rFonts w:ascii="Cambria Math" w:hAnsi="Cambria Math"/>
                  </w:rPr>
                  <m:t>00000.</m:t>
                </m:r>
                <m:r>
                  <w:rPr>
                    <w:rFonts w:ascii="Cambria Math" w:hAnsi="Cambria Math"/>
                  </w:rPr>
                  <m:t>csv</m:t>
                </m:r>
                <m:r>
                  <m:rPr>
                    <m:sty m:val="p"/>
                  </m:rPr>
                  <w:rPr>
                    <w:rFonts w:ascii="Cambria Math" w:hAnsi="Cambria Math"/>
                  </w:rPr>
                  <m:t>, </m:t>
                </m:r>
                <m:r>
                  <w:rPr>
                    <w:rFonts w:ascii="Cambria Math" w:hAnsi="Cambria Math"/>
                  </w:rPr>
                  <m:t>meter</m:t>
                </m:r>
                <m:r>
                  <m:rPr>
                    <m:sty m:val="p"/>
                  </m:rPr>
                  <w:rPr>
                    <w:rFonts w:ascii="Cambria Math" w:hAnsi="Cambria Math"/>
                  </w:rPr>
                  <m:t>00001.</m:t>
                </m:r>
                <m:r>
                  <w:rPr>
                    <w:rFonts w:ascii="Cambria Math" w:hAnsi="Cambria Math"/>
                  </w:rPr>
                  <m:t>csv</m:t>
                </m:r>
                <m:r>
                  <m:rPr>
                    <m:sty m:val="p"/>
                  </m:rPr>
                  <w:rPr>
                    <w:rFonts w:ascii="Cambria Math" w:hAnsi="Cambria Math"/>
                  </w:rPr>
                  <m:t>”</m:t>
                </m:r>
              </m:e>
            </m:d>
            <m:r>
              <m:rPr>
                <m:sty m:val="p"/>
              </m:rPr>
              <w:rPr>
                <w:rFonts w:ascii="Cambria Math" w:hAnsi="Cambria Math"/>
              </w:rPr>
              <m:t>, </m:t>
            </m:r>
            <m:r>
              <m:rPr>
                <m:nor/>
              </m:rPr>
              <m:t>temp</m:t>
            </m:r>
          </m:e>
        </m:d>
      </m:oMath>
      <w:r>
        <w:t>,</w:t>
      </w:r>
    </w:p>
    <w:p w14:paraId="3C01B10B" w14:textId="77777777" w:rsidR="00EC564E" w:rsidRPr="00B26EF7" w:rsidRDefault="00EC564E" w:rsidP="00EC564E">
      <w:pPr>
        <w:pStyle w:val="NoSpacing"/>
      </w:pPr>
      <m:oMathPara>
        <m:oMathParaPr>
          <m:jc m:val="left"/>
        </m:oMathParaPr>
        <m:oMath>
          <m:r>
            <w:rPr>
              <w:rFonts w:ascii="Cambria Math" w:hAnsi="Cambria Math"/>
            </w:rPr>
            <m:t>2: Caching</m:t>
          </m:r>
          <m:r>
            <m:rPr>
              <m:sty m:val="p"/>
            </m:rPr>
            <w:rPr>
              <w:rFonts w:ascii="Cambria Math" w:hAnsi="Cambria Math"/>
            </w:rPr>
            <m:t>(</m:t>
          </m:r>
        </m:oMath>
      </m:oMathPara>
    </w:p>
    <w:p w14:paraId="27F1CAD0" w14:textId="77777777" w:rsidR="00EC564E" w:rsidRPr="00B26EF7" w:rsidRDefault="00EC564E" w:rsidP="00EC564E">
      <w:pPr>
        <w:pStyle w:val="NoSpacing"/>
        <w:ind w:left="720" w:firstLine="720"/>
      </w:pPr>
      <m:oMathPara>
        <m:oMathParaPr>
          <m:jc m:val="left"/>
        </m:oMathParaPr>
        <m:oMath>
          <m:r>
            <w:rPr>
              <w:rFonts w:ascii="Cambria Math" w:hAnsi="Cambria Math"/>
            </w:rPr>
            <m:t>Filter(“temp”≥ 90)</m:t>
          </m:r>
        </m:oMath>
      </m:oMathPara>
    </w:p>
    <w:p w14:paraId="01FE62E9" w14:textId="77777777" w:rsidR="00EC564E" w:rsidRPr="00B26EF7" w:rsidRDefault="00EC564E" w:rsidP="00EC564E">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172533DA" w14:textId="68F00372" w:rsidR="00EC564E" w:rsidRDefault="00EC564E" w:rsidP="00EC564E">
      <w:pPr>
        <w:pStyle w:val="NoSpacing"/>
        <w:rPr>
          <w:rFonts w:hAnsi="Calibri"/>
        </w:rPr>
      </w:pPr>
      <w:r>
        <w:rPr>
          <w:rFonts w:hAnsi="Calibri"/>
        </w:rPr>
        <w:t>)</w:t>
      </w:r>
    </w:p>
    <w:p w14:paraId="48784DB5" w14:textId="77777777" w:rsidR="00EC564E" w:rsidRDefault="00EC564E" w:rsidP="009D0E2F">
      <w:pPr>
        <w:pStyle w:val="NoSpacing"/>
        <w:rPr>
          <w:sz w:val="24"/>
          <w:szCs w:val="24"/>
        </w:rPr>
      </w:pPr>
    </w:p>
    <w:p w14:paraId="3E18AF4C" w14:textId="46EEAF91" w:rsidR="00EC564E" w:rsidRDefault="00EC564E" w:rsidP="009D0E2F">
      <w:pPr>
        <w:pStyle w:val="NoSpacing"/>
        <w:rPr>
          <w:sz w:val="24"/>
          <w:szCs w:val="24"/>
        </w:rPr>
      </w:pPr>
      <w:r>
        <w:rPr>
          <w:sz w:val="24"/>
          <w:szCs w:val="24"/>
        </w:rPr>
        <w:t>If they do not fit in the cache (</w:t>
      </w:r>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&gt;CacheSize</m:t>
        </m:r>
      </m:oMath>
      <w:r>
        <w:rPr>
          <w:sz w:val="24"/>
          <w:szCs w:val="24"/>
        </w:rPr>
        <w:t>) evict:</w:t>
      </w:r>
    </w:p>
    <w:p w14:paraId="462DCB4B" w14:textId="77777777" w:rsidR="00EC564E" w:rsidRPr="00EC564E" w:rsidRDefault="00EC564E" w:rsidP="00EC564E">
      <w:r w:rsidRPr="00EC564E">
        <w:t>Benefits (I/O bytes) per byte written in the cache (for future plans):</w:t>
      </w:r>
    </w:p>
    <w:p w14:paraId="65DCD9FB" w14:textId="3E16540A" w:rsidR="00EC564E" w:rsidRPr="00EC564E" w:rsidRDefault="00EC564E" w:rsidP="00EC564E">
      <w:pPr>
        <w:rPr>
          <w:color w:val="FF0000"/>
        </w:rPr>
      </w:pPr>
      <m:oMathPara>
        <m:oMathParaPr>
          <m:jc m:val="left"/>
        </m:oMathParaPr>
        <m:oMath>
          <m:r>
            <w:rPr>
              <w:rFonts w:ascii="Cambria Math" w:hAnsi="Cambria Math"/>
              <w:color w:val="FF0000"/>
            </w:rPr>
            <m:t>Repartitioning</m:t>
          </m:r>
          <m:d>
            <m:dPr>
              <m:ctrlPr>
                <w:rPr>
                  <w:rFonts w:ascii="Cambria Math" w:hAnsi="Cambria Math"/>
                  <w:color w:val="FF0000"/>
                </w:rPr>
              </m:ctrlPr>
            </m:dPr>
            <m:e>
              <m:r>
                <w:rPr>
                  <w:rFonts w:ascii="Cambria Math" w:hAnsi="Cambria Math"/>
                  <w:color w:val="FF0000"/>
                </w:rPr>
                <m:t>CaerusSourceLoad</m:t>
              </m:r>
              <m:d>
                <m:dPr>
                  <m:ctrlPr>
                    <w:rPr>
                      <w:rFonts w:ascii="Cambria Math" w:hAnsi="Cambria Math"/>
                      <w:color w:val="FF0000"/>
                    </w:rPr>
                  </m:ctrlPr>
                </m:dPr>
                <m:e>
                  <m:r>
                    <m:rPr>
                      <m:sty m:val="p"/>
                    </m:rPr>
                    <w:rPr>
                      <w:rFonts w:ascii="Cambria Math" w:hAnsi="Cambria Math"/>
                      <w:color w:val="FF0000"/>
                    </w:rPr>
                    <m:t>“</m:t>
                  </m:r>
                  <m:r>
                    <w:rPr>
                      <w:rFonts w:ascii="Cambria Math" w:hAnsi="Cambria Math"/>
                      <w:color w:val="FF0000"/>
                    </w:rPr>
                    <m:t>meter</m:t>
                  </m:r>
                  <m:r>
                    <m:rPr>
                      <m:sty m:val="p"/>
                    </m:rPr>
                    <w:rPr>
                      <w:rFonts w:ascii="Cambria Math" w:hAnsi="Cambria Math"/>
                      <w:color w:val="FF0000"/>
                    </w:rPr>
                    <m:t>00000.</m:t>
                  </m:r>
                  <m:r>
                    <w:rPr>
                      <w:rFonts w:ascii="Cambria Math" w:hAnsi="Cambria Math"/>
                      <w:color w:val="FF0000"/>
                    </w:rPr>
                    <m:t>csv</m:t>
                  </m:r>
                  <m:r>
                    <m:rPr>
                      <m:sty m:val="p"/>
                    </m:rPr>
                    <w:rPr>
                      <w:rFonts w:ascii="Cambria Math" w:hAnsi="Cambria Math"/>
                      <w:color w:val="FF0000"/>
                    </w:rPr>
                    <m:t>, </m:t>
                  </m:r>
                  <m:r>
                    <w:rPr>
                      <w:rFonts w:ascii="Cambria Math" w:hAnsi="Cambria Math"/>
                      <w:color w:val="FF0000"/>
                    </w:rPr>
                    <m:t>meter</m:t>
                  </m:r>
                  <m:r>
                    <m:rPr>
                      <m:sty m:val="p"/>
                    </m:rPr>
                    <w:rPr>
                      <w:rFonts w:ascii="Cambria Math" w:hAnsi="Cambria Math"/>
                      <w:color w:val="FF0000"/>
                    </w:rPr>
                    <m:t>00001.</m:t>
                  </m:r>
                  <m:r>
                    <w:rPr>
                      <w:rFonts w:ascii="Cambria Math" w:hAnsi="Cambria Math"/>
                      <w:color w:val="FF0000"/>
                    </w:rPr>
                    <m:t>csv</m:t>
                  </m:r>
                  <m:r>
                    <m:rPr>
                      <m:sty m:val="p"/>
                    </m:rPr>
                    <w:rPr>
                      <w:rFonts w:ascii="Cambria Math" w:hAnsi="Cambria Math"/>
                      <w:color w:val="FF0000"/>
                    </w:rPr>
                    <m:t>”</m:t>
                  </m:r>
                </m:e>
              </m:d>
              <m:r>
                <m:rPr>
                  <m:sty m:val="p"/>
                </m:rPr>
                <w:rPr>
                  <w:rFonts w:ascii="Cambria Math" w:hAnsi="Cambria Math"/>
                  <w:color w:val="FF0000"/>
                </w:rPr>
                <m:t>, </m:t>
              </m:r>
              <m:r>
                <m:rPr>
                  <m:nor/>
                </m:rPr>
                <w:rPr>
                  <w:color w:val="FF0000"/>
                </w:rPr>
                <m:t>temp</m:t>
              </m:r>
            </m:e>
          </m:d>
          <m:r>
            <w:rPr>
              <w:rFonts w:ascii="Cambria Math" w:hAnsi="Cambria Math"/>
              <w:color w:val="FF0000"/>
            </w:rPr>
            <m:t>→</m:t>
          </m:r>
        </m:oMath>
      </m:oMathPara>
    </w:p>
    <w:p w14:paraId="64A354F0" w14:textId="411EAFA0" w:rsidR="00EC564E" w:rsidRPr="00EC564E" w:rsidRDefault="008D247A" w:rsidP="00EC564E">
      <w:pPr>
        <w:rPr>
          <w:color w:val="FF0000"/>
        </w:rPr>
      </w:pPr>
      <m:oMathPara>
        <m:oMath>
          <m:f>
            <m:fPr>
              <m:ctrlPr>
                <w:rPr>
                  <w:rFonts w:ascii="Cambria Math" w:hAnsi="Cambria Math"/>
                  <w:i/>
                  <w:color w:val="FF0000"/>
                </w:rPr>
              </m:ctrlPr>
            </m:fPr>
            <m:num>
              <m:r>
                <w:rPr>
                  <w:rFonts w:ascii="Cambria Math" w:hAnsi="Cambria Math"/>
                  <w:color w:val="FF0000"/>
                </w:rPr>
                <m:t>Cost</m:t>
              </m:r>
              <m:d>
                <m:dPr>
                  <m:ctrlPr>
                    <w:rPr>
                      <w:rFonts w:ascii="Cambria Math" w:hAnsi="Cambria Math"/>
                      <w:i/>
                      <w:color w:val="FF0000"/>
                    </w:rPr>
                  </m:ctrlPr>
                </m:dPr>
                <m:e>
                  <m:r>
                    <w:rPr>
                      <w:rFonts w:ascii="Cambria Math" w:hAnsi="Cambria Math"/>
                      <w:color w:val="FF0000"/>
                    </w:rPr>
                    <m:t xml:space="preserve">futurePlans, </m:t>
                  </m:r>
                  <m:d>
                    <m:dPr>
                      <m:begChr m:val="{"/>
                      <m:endChr m:val="}"/>
                      <m:ctrlPr>
                        <w:rPr>
                          <w:rFonts w:ascii="Cambria Math" w:hAnsi="Cambria Math"/>
                          <w:i/>
                          <w:color w:val="FF0000"/>
                        </w:rPr>
                      </m:ctrlPr>
                    </m:dPr>
                    <m:e>
                      <m:r>
                        <w:rPr>
                          <w:rFonts w:ascii="Cambria Math" w:hAnsi="Cambria Math"/>
                          <w:color w:val="FF0000"/>
                        </w:rPr>
                        <m:t>2</m:t>
                      </m:r>
                    </m:e>
                  </m:d>
                </m:e>
              </m:d>
              <m:r>
                <w:rPr>
                  <w:rFonts w:ascii="Cambria Math" w:hAnsi="Cambria Math"/>
                  <w:color w:val="FF0000"/>
                </w:rPr>
                <m:t>-Cost</m:t>
              </m:r>
              <m:d>
                <m:dPr>
                  <m:ctrlPr>
                    <w:rPr>
                      <w:rFonts w:ascii="Cambria Math" w:hAnsi="Cambria Math"/>
                      <w:i/>
                      <w:color w:val="FF0000"/>
                    </w:rPr>
                  </m:ctrlPr>
                </m:dPr>
                <m:e>
                  <m:r>
                    <w:rPr>
                      <w:rFonts w:ascii="Cambria Math" w:hAnsi="Cambria Math"/>
                      <w:color w:val="FF0000"/>
                    </w:rPr>
                    <m:t>futurePlans,</m:t>
                  </m:r>
                  <m:d>
                    <m:dPr>
                      <m:begChr m:val="{"/>
                      <m:endChr m:val="}"/>
                      <m:ctrlPr>
                        <w:rPr>
                          <w:rFonts w:ascii="Cambria Math" w:hAnsi="Cambria Math"/>
                          <w:i/>
                          <w:color w:val="FF0000"/>
                        </w:rPr>
                      </m:ctrlPr>
                    </m:dPr>
                    <m:e>
                      <m:r>
                        <w:rPr>
                          <w:rFonts w:ascii="Cambria Math" w:hAnsi="Cambria Math"/>
                          <w:color w:val="FF0000"/>
                        </w:rPr>
                        <m:t>0,2</m:t>
                      </m:r>
                    </m:e>
                  </m:d>
                </m:e>
              </m:d>
            </m:num>
            <m:den>
              <m:r>
                <w:rPr>
                  <w:rFonts w:ascii="Cambria Math" w:hAnsi="Cambria Math"/>
                  <w:color w:val="FF0000"/>
                </w:rPr>
                <m:t>W</m:t>
              </m:r>
              <m:d>
                <m:dPr>
                  <m:ctrlPr>
                    <w:rPr>
                      <w:rFonts w:ascii="Cambria Math" w:hAnsi="Cambria Math"/>
                      <w:i/>
                      <w:color w:val="FF0000"/>
                    </w:rPr>
                  </m:ctrlPr>
                </m:dPr>
                <m:e>
                  <m:r>
                    <w:rPr>
                      <w:rFonts w:ascii="Cambria Math" w:hAnsi="Cambria Math"/>
                      <w:color w:val="FF0000"/>
                    </w:rPr>
                    <m:t>0</m:t>
                  </m:r>
                </m:e>
              </m:d>
            </m:den>
          </m:f>
          <m:r>
            <w:rPr>
              <w:rFonts w:ascii="Cambria Math" w:hAnsi="Cambria Math"/>
              <w:color w:val="FF0000"/>
            </w:rPr>
            <m:t>=</m:t>
          </m:r>
        </m:oMath>
      </m:oMathPara>
    </w:p>
    <w:p w14:paraId="0260E494" w14:textId="1E1CAE28" w:rsidR="00EC564E" w:rsidRPr="00EC564E" w:rsidRDefault="008D247A" w:rsidP="00EC564E">
      <w:pPr>
        <w:rPr>
          <w:color w:val="FF0000"/>
        </w:rPr>
      </w:pPr>
      <m:oMathPara>
        <m:oMath>
          <m:f>
            <m:fPr>
              <m:ctrlPr>
                <w:rPr>
                  <w:rFonts w:ascii="Cambria Math" w:hAnsi="Cambria Math"/>
                  <w:i/>
                  <w:color w:val="FF0000"/>
                </w:rPr>
              </m:ctrlPr>
            </m:fPr>
            <m:num>
              <m:r>
                <w:rPr>
                  <w:rFonts w:ascii="Cambria Math" w:hAnsi="Cambria Math"/>
                  <w:color w:val="FF0000"/>
                </w:rPr>
                <m:t>3*R</m:t>
              </m:r>
              <m:d>
                <m:dPr>
                  <m:ctrlPr>
                    <w:rPr>
                      <w:rFonts w:ascii="Cambria Math" w:hAnsi="Cambria Math"/>
                      <w:i/>
                      <w:color w:val="FF0000"/>
                    </w:rPr>
                  </m:ctrlPr>
                </m:dPr>
                <m:e>
                  <m:r>
                    <w:rPr>
                      <w:rFonts w:ascii="Cambria Math" w:hAnsi="Cambria Math"/>
                      <w:color w:val="FF0000"/>
                    </w:rPr>
                    <m:t>2</m:t>
                  </m:r>
                </m:e>
              </m:d>
              <m:r>
                <w:rPr>
                  <w:rFonts w:ascii="Cambria Math" w:hAnsi="Cambria Math"/>
                  <w:color w:val="FF0000"/>
                </w:rPr>
                <m:t>-3*R</m:t>
              </m:r>
              <m:d>
                <m:dPr>
                  <m:ctrlPr>
                    <w:rPr>
                      <w:rFonts w:ascii="Cambria Math" w:hAnsi="Cambria Math"/>
                      <w:i/>
                      <w:color w:val="FF0000"/>
                    </w:rPr>
                  </m:ctrlPr>
                </m:dPr>
                <m:e>
                  <m:r>
                    <w:rPr>
                      <w:rFonts w:ascii="Cambria Math" w:hAnsi="Cambria Math"/>
                      <w:color w:val="FF0000"/>
                    </w:rPr>
                    <m:t>2</m:t>
                  </m:r>
                </m:e>
              </m:d>
            </m:num>
            <m:den>
              <m:r>
                <w:rPr>
                  <w:rFonts w:ascii="Cambria Math" w:hAnsi="Cambria Math"/>
                  <w:color w:val="FF0000"/>
                </w:rPr>
                <m:t>W</m:t>
              </m:r>
              <m:d>
                <m:dPr>
                  <m:ctrlPr>
                    <w:rPr>
                      <w:rFonts w:ascii="Cambria Math" w:hAnsi="Cambria Math"/>
                      <w:i/>
                      <w:color w:val="FF0000"/>
                    </w:rPr>
                  </m:ctrlPr>
                </m:dPr>
                <m:e>
                  <m:r>
                    <w:rPr>
                      <w:rFonts w:ascii="Cambria Math" w:hAnsi="Cambria Math"/>
                      <w:color w:val="FF0000"/>
                    </w:rPr>
                    <m:t>0</m:t>
                  </m:r>
                </m:e>
              </m:d>
            </m:den>
          </m:f>
          <m:r>
            <w:rPr>
              <w:rFonts w:ascii="Cambria Math" w:hAnsi="Cambria Math"/>
              <w:color w:val="FF0000"/>
            </w:rPr>
            <m:t>= 0</m:t>
          </m:r>
        </m:oMath>
      </m:oMathPara>
    </w:p>
    <w:p w14:paraId="5A2DAFD8" w14:textId="77777777" w:rsidR="00EC564E" w:rsidRPr="00EC564E" w:rsidRDefault="00EC564E" w:rsidP="00EC564E"/>
    <w:p w14:paraId="25BFE683" w14:textId="2BA95508" w:rsidR="00EC564E" w:rsidRPr="00EC564E" w:rsidRDefault="00EC564E" w:rsidP="00EC564E">
      <m:oMathPara>
        <m:oMathParaPr>
          <m:jc m:val="left"/>
        </m:oMathParaPr>
        <m:oMath>
          <m:r>
            <w:rPr>
              <w:rFonts w:ascii="Cambria Math" w:hAnsi="Cambria Math"/>
            </w:rPr>
            <m:t>Caching</m:t>
          </m:r>
          <m:r>
            <m:rPr>
              <m:sty m:val="p"/>
            </m:rPr>
            <w:rPr>
              <w:rFonts w:ascii="Cambria Math" w:hAnsi="Cambria Math"/>
            </w:rPr>
            <m:t>(</m:t>
          </m:r>
        </m:oMath>
      </m:oMathPara>
    </w:p>
    <w:p w14:paraId="4DFAEF6E" w14:textId="12A5986E" w:rsidR="00EC564E" w:rsidRPr="00EC564E" w:rsidRDefault="00EC564E" w:rsidP="00EC564E">
      <w:pPr>
        <w:ind w:left="720" w:firstLine="720"/>
      </w:pPr>
      <m:oMathPara>
        <m:oMathParaPr>
          <m:jc m:val="left"/>
        </m:oMathParaPr>
        <m:oMath>
          <m:r>
            <w:rPr>
              <w:rFonts w:ascii="Cambria Math" w:hAnsi="Cambria Math"/>
            </w:rPr>
            <m:t>Filter(“temp”≥ 90)</m:t>
          </m:r>
        </m:oMath>
      </m:oMathPara>
    </w:p>
    <w:p w14:paraId="2EC01F83" w14:textId="70940B4D" w:rsidR="00EC564E" w:rsidRPr="00EC564E" w:rsidRDefault="00EC564E" w:rsidP="00EC564E">
      <w:pPr>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p w14:paraId="1DD7C74F" w14:textId="29479678" w:rsidR="00EC564E" w:rsidRPr="00EC564E" w:rsidRDefault="00EC564E" w:rsidP="00CC6837">
      <m:oMathPara>
        <m:oMathParaPr>
          <m:jc m:val="left"/>
        </m:oMathParaPr>
        <m:oMath>
          <m:r>
            <w:rPr>
              <w:rFonts w:ascii="Cambria Math" w:hAnsi="Cambria Math"/>
            </w:rPr>
            <m:t>)→3</m:t>
          </m:r>
        </m:oMath>
      </m:oMathPara>
    </w:p>
    <w:p w14:paraId="7A05DE63" w14:textId="77777777" w:rsidR="00EC564E" w:rsidRPr="00EC564E" w:rsidRDefault="00EC564E" w:rsidP="00EC564E">
      <w:pPr>
        <w:rPr>
          <w:color w:val="70AD47" w:themeColor="accent6"/>
        </w:rPr>
      </w:pPr>
    </w:p>
    <w:p w14:paraId="1228E5CB" w14:textId="209D0BFF" w:rsidR="00EC564E" w:rsidRPr="009616E9" w:rsidRDefault="00CC6837" w:rsidP="009D0E2F">
      <w:pPr>
        <w:pStyle w:val="NoSpacing"/>
        <w:rPr>
          <w:sz w:val="24"/>
          <w:szCs w:val="24"/>
        </w:rPr>
      </w:pPr>
      <w:r>
        <w:rPr>
          <w:sz w:val="24"/>
          <w:szCs w:val="24"/>
        </w:rPr>
        <w:t>Semantic Cache Manager in this example transforms the plan to write caching candidate and evict repartitioning content.</w:t>
      </w:r>
    </w:p>
    <w:p w14:paraId="5BF1A20A" w14:textId="3854F320" w:rsidR="00ED0393" w:rsidRDefault="00CD0ED7" w:rsidP="00ED0393">
      <w:pPr>
        <w:pStyle w:val="Heading2"/>
      </w:pPr>
      <w:bookmarkStart w:id="23" w:name="_Ref64958686"/>
      <w:r>
        <w:t>Termination of the Semantic Cache Client</w:t>
      </w:r>
      <w:bookmarkEnd w:id="23"/>
    </w:p>
    <w:p w14:paraId="2DFFD4CA" w14:textId="1636939F" w:rsidR="00CD0ED7" w:rsidRPr="00CD0ED7" w:rsidRDefault="00CD0ED7" w:rsidP="00CD0ED7">
      <w:pPr>
        <w:jc w:val="both"/>
      </w:pPr>
      <w:r w:rsidRPr="00CD0ED7">
        <w:t>When Semantic Cache Client is terminated along with the Driver (end of application/session), a final message is sent to the Semantic Cache Manager. The purpose is two-fold:</w:t>
      </w:r>
    </w:p>
    <w:p w14:paraId="5B8385F0" w14:textId="6238ED20" w:rsidR="00CD0ED7" w:rsidRPr="00CD0ED7" w:rsidRDefault="00CD0ED7" w:rsidP="00CD0ED7">
      <w:pPr>
        <w:pStyle w:val="ListParagraph"/>
        <w:numPr>
          <w:ilvl w:val="0"/>
          <w:numId w:val="24"/>
        </w:numPr>
        <w:jc w:val="both"/>
        <w:rPr>
          <w:sz w:val="24"/>
          <w:szCs w:val="24"/>
        </w:rPr>
      </w:pPr>
      <w:r w:rsidRPr="00CD0ED7">
        <w:rPr>
          <w:sz w:val="24"/>
          <w:szCs w:val="24"/>
        </w:rPr>
        <w:t>In case of Semantic Cache Admin session, Semantic Cache Manager cancels all withstanding reservations.</w:t>
      </w:r>
    </w:p>
    <w:p w14:paraId="3CEDC090" w14:textId="2EF1C275" w:rsidR="00CD0ED7" w:rsidRDefault="00CD0ED7" w:rsidP="00CD0ED7">
      <w:pPr>
        <w:pStyle w:val="ListParagraph"/>
        <w:numPr>
          <w:ilvl w:val="0"/>
          <w:numId w:val="24"/>
        </w:numPr>
        <w:jc w:val="both"/>
        <w:rPr>
          <w:sz w:val="24"/>
          <w:szCs w:val="24"/>
        </w:rPr>
      </w:pPr>
      <w:r w:rsidRPr="00CD0ED7">
        <w:rPr>
          <w:sz w:val="24"/>
          <w:szCs w:val="24"/>
        </w:rPr>
        <w:t>In case of User session, Semantic Cache Manager, makes sure to remove any references to content (to decide if the content is safe for deletion).</w:t>
      </w:r>
    </w:p>
    <w:p w14:paraId="5F67D36F" w14:textId="1661F804" w:rsidR="00CD0ED7" w:rsidRDefault="00CD0ED7" w:rsidP="00CD0ED7">
      <w:pPr>
        <w:pStyle w:val="Heading2"/>
      </w:pPr>
      <w:r>
        <w:t>Heartbeats</w:t>
      </w:r>
    </w:p>
    <w:p w14:paraId="1113CDC8" w14:textId="6B3C0322" w:rsidR="00CD0ED7" w:rsidRDefault="00CD0ED7" w:rsidP="00CD0ED7">
      <w:pPr>
        <w:pStyle w:val="NoSpacing"/>
        <w:jc w:val="both"/>
        <w:rPr>
          <w:sz w:val="24"/>
          <w:szCs w:val="24"/>
        </w:rPr>
      </w:pPr>
      <w:r w:rsidRPr="00CD0ED7">
        <w:rPr>
          <w:sz w:val="24"/>
          <w:szCs w:val="24"/>
        </w:rPr>
        <w:t>This functionality addresses (</w:t>
      </w:r>
      <w:r w:rsidR="001F38FF">
        <w:rPr>
          <w:sz w:val="24"/>
          <w:szCs w:val="24"/>
        </w:rPr>
        <w:t>eliminates</w:t>
      </w:r>
      <w:r w:rsidRPr="00CD0ED7">
        <w:rPr>
          <w:sz w:val="24"/>
          <w:szCs w:val="24"/>
        </w:rPr>
        <w:t xml:space="preserve">) assumption number 2 (driver cannot fail). When a Semantic Cache Client connects to Semantic Cache Manager, a heartbeat is required in frequent intervals. If Semantic Cache Client misses three consecutive heartbeats, the Semantic Cache Client is considered </w:t>
      </w:r>
      <w:r w:rsidR="00067C01" w:rsidRPr="00CD0ED7">
        <w:rPr>
          <w:sz w:val="24"/>
          <w:szCs w:val="24"/>
        </w:rPr>
        <w:t>terminated,</w:t>
      </w:r>
      <w:r w:rsidRPr="00CD0ED7">
        <w:rPr>
          <w:sz w:val="24"/>
          <w:szCs w:val="24"/>
        </w:rPr>
        <w:t xml:space="preserve"> and all subsequent actions take place</w:t>
      </w:r>
      <w:r>
        <w:rPr>
          <w:sz w:val="24"/>
          <w:szCs w:val="24"/>
        </w:rPr>
        <w:t xml:space="preserve"> (see </w:t>
      </w:r>
      <w:r>
        <w:rPr>
          <w:sz w:val="24"/>
          <w:szCs w:val="24"/>
        </w:rPr>
        <w:fldChar w:fldCharType="begin"/>
      </w:r>
      <w:r>
        <w:rPr>
          <w:sz w:val="24"/>
          <w:szCs w:val="24"/>
        </w:rPr>
        <w:instrText xml:space="preserve"> REF _Ref64958686 \h </w:instrText>
      </w:r>
      <w:r>
        <w:rPr>
          <w:sz w:val="24"/>
          <w:szCs w:val="24"/>
        </w:rPr>
      </w:r>
      <w:r>
        <w:rPr>
          <w:sz w:val="24"/>
          <w:szCs w:val="24"/>
        </w:rPr>
        <w:fldChar w:fldCharType="separate"/>
      </w:r>
      <w:r>
        <w:t>Termination of the Semantic Cache Client</w:t>
      </w:r>
      <w:r>
        <w:rPr>
          <w:sz w:val="24"/>
          <w:szCs w:val="24"/>
        </w:rPr>
        <w:fldChar w:fldCharType="end"/>
      </w:r>
      <w:r>
        <w:rPr>
          <w:sz w:val="24"/>
          <w:szCs w:val="24"/>
        </w:rPr>
        <w:t>)</w:t>
      </w:r>
      <w:r w:rsidRPr="00CD0ED7">
        <w:rPr>
          <w:sz w:val="24"/>
          <w:szCs w:val="24"/>
        </w:rPr>
        <w:t>.</w:t>
      </w:r>
      <w:r>
        <w:rPr>
          <w:sz w:val="24"/>
          <w:szCs w:val="24"/>
        </w:rPr>
        <w:t xml:space="preserve"> Any subsequent requests made by the specific client are denied by the Semantic Cache Manager (a new initialization would be required).</w:t>
      </w:r>
    </w:p>
    <w:p w14:paraId="4469C97D" w14:textId="5EA9220F" w:rsidR="00CD0ED7" w:rsidRDefault="00CD0ED7" w:rsidP="00CD0ED7">
      <w:pPr>
        <w:pStyle w:val="NoSpacing"/>
        <w:jc w:val="both"/>
        <w:rPr>
          <w:sz w:val="24"/>
          <w:szCs w:val="24"/>
        </w:rPr>
      </w:pPr>
    </w:p>
    <w:p w14:paraId="198C77B6" w14:textId="06A36E32" w:rsidR="001F38FF" w:rsidRDefault="001F38FF" w:rsidP="001F38FF">
      <w:pPr>
        <w:pStyle w:val="Heading2"/>
      </w:pPr>
      <w:r>
        <w:lastRenderedPageBreak/>
        <w:t>Update/Invalidate Cache Mechanism</w:t>
      </w:r>
    </w:p>
    <w:p w14:paraId="50B65F6C" w14:textId="77777777" w:rsidR="00A3467C" w:rsidRDefault="001F38FF" w:rsidP="001C024C">
      <w:pPr>
        <w:pStyle w:val="NoSpacing"/>
        <w:jc w:val="both"/>
        <w:rPr>
          <w:sz w:val="24"/>
          <w:szCs w:val="24"/>
        </w:rPr>
      </w:pPr>
      <w:r w:rsidRPr="001F38FF">
        <w:rPr>
          <w:sz w:val="24"/>
          <w:szCs w:val="24"/>
        </w:rPr>
        <w:t>This functionality addresses (weakens) assumption number 3 (source data cannot be modified to source data cannot be overwritten). The Semantic Cache Client before sending an optimize request</w:t>
      </w:r>
      <w:r w:rsidR="001C024C">
        <w:rPr>
          <w:sz w:val="24"/>
          <w:szCs w:val="24"/>
        </w:rPr>
        <w:t xml:space="preserve"> (see </w:t>
      </w:r>
      <w:r w:rsidR="001C024C">
        <w:rPr>
          <w:sz w:val="24"/>
          <w:szCs w:val="24"/>
        </w:rPr>
        <w:fldChar w:fldCharType="begin"/>
      </w:r>
      <w:r w:rsidR="001C024C">
        <w:rPr>
          <w:sz w:val="24"/>
          <w:szCs w:val="24"/>
        </w:rPr>
        <w:instrText xml:space="preserve"> REF _Ref64962174 \h  \* MERGEFORMAT </w:instrText>
      </w:r>
      <w:r w:rsidR="001C024C">
        <w:rPr>
          <w:sz w:val="24"/>
          <w:szCs w:val="24"/>
        </w:rPr>
      </w:r>
      <w:r w:rsidR="001C024C">
        <w:rPr>
          <w:sz w:val="24"/>
          <w:szCs w:val="24"/>
        </w:rPr>
        <w:fldChar w:fldCharType="separate"/>
      </w:r>
      <w:r w:rsidR="001C024C">
        <w:t>Semantic Cache Read</w:t>
      </w:r>
      <w:r w:rsidR="001C024C">
        <w:rPr>
          <w:sz w:val="24"/>
          <w:szCs w:val="24"/>
        </w:rPr>
        <w:fldChar w:fldCharType="end"/>
      </w:r>
      <w:r w:rsidR="001C024C">
        <w:rPr>
          <w:sz w:val="24"/>
          <w:szCs w:val="24"/>
        </w:rPr>
        <w:t>)</w:t>
      </w:r>
      <w:r w:rsidRPr="001F38FF">
        <w:rPr>
          <w:sz w:val="24"/>
          <w:szCs w:val="24"/>
        </w:rPr>
        <w:t xml:space="preserve"> to the server should be able to find all the files involved along with their boundaries.</w:t>
      </w:r>
      <w:r w:rsidR="00A3467C">
        <w:rPr>
          <w:sz w:val="24"/>
          <w:szCs w:val="24"/>
        </w:rPr>
        <w:t xml:space="preserve"> There are three different cases:</w:t>
      </w:r>
    </w:p>
    <w:p w14:paraId="3585556A" w14:textId="77777777" w:rsidR="00A3467C" w:rsidRDefault="001F38FF" w:rsidP="00A3467C">
      <w:pPr>
        <w:pStyle w:val="NoSpacing"/>
        <w:numPr>
          <w:ilvl w:val="0"/>
          <w:numId w:val="29"/>
        </w:numPr>
        <w:jc w:val="both"/>
        <w:rPr>
          <w:sz w:val="24"/>
          <w:szCs w:val="24"/>
        </w:rPr>
      </w:pPr>
      <w:r w:rsidRPr="001F38FF">
        <w:rPr>
          <w:sz w:val="24"/>
          <w:szCs w:val="24"/>
        </w:rPr>
        <w:t xml:space="preserve">If the Semantic Cache Manager finds </w:t>
      </w:r>
      <w:r>
        <w:rPr>
          <w:sz w:val="24"/>
          <w:szCs w:val="24"/>
        </w:rPr>
        <w:t xml:space="preserve">exact </w:t>
      </w:r>
      <w:r w:rsidRPr="001F38FF">
        <w:rPr>
          <w:sz w:val="24"/>
          <w:szCs w:val="24"/>
        </w:rPr>
        <w:t>contents</w:t>
      </w:r>
      <w:r>
        <w:rPr>
          <w:sz w:val="24"/>
          <w:szCs w:val="24"/>
        </w:rPr>
        <w:t xml:space="preserve"> related to the source files (including their boundaries) then this means that there was no update in the source content and the optimization can be fully integrated.</w:t>
      </w:r>
    </w:p>
    <w:p w14:paraId="3D5EA6F6" w14:textId="77777777" w:rsidR="00A3467C" w:rsidRDefault="001F38FF" w:rsidP="00A3467C">
      <w:pPr>
        <w:pStyle w:val="NoSpacing"/>
        <w:numPr>
          <w:ilvl w:val="0"/>
          <w:numId w:val="29"/>
        </w:numPr>
        <w:jc w:val="both"/>
        <w:rPr>
          <w:sz w:val="24"/>
          <w:szCs w:val="24"/>
        </w:rPr>
      </w:pPr>
      <w:r>
        <w:rPr>
          <w:sz w:val="24"/>
          <w:szCs w:val="24"/>
        </w:rPr>
        <w:t xml:space="preserve">If the cached contents are related to a strict subset of the source files provided by the Semantic Cache Client (additional files and/or previous files were extended), </w:t>
      </w:r>
      <w:r w:rsidR="001C024C">
        <w:rPr>
          <w:sz w:val="24"/>
          <w:szCs w:val="24"/>
        </w:rPr>
        <w:t>then this means that the cached contents can be utilized to partially optimize the corresponding plan.</w:t>
      </w:r>
    </w:p>
    <w:p w14:paraId="07CA94F8" w14:textId="17734D06" w:rsidR="001C024C" w:rsidRDefault="001C024C" w:rsidP="00A3467C">
      <w:pPr>
        <w:pStyle w:val="NoSpacing"/>
        <w:numPr>
          <w:ilvl w:val="0"/>
          <w:numId w:val="29"/>
        </w:numPr>
        <w:jc w:val="both"/>
        <w:rPr>
          <w:sz w:val="24"/>
          <w:szCs w:val="24"/>
        </w:rPr>
      </w:pPr>
      <w:r>
        <w:rPr>
          <w:sz w:val="24"/>
          <w:szCs w:val="24"/>
        </w:rPr>
        <w:t>If the cached contents intersect with the source files but they are not a subset of the source contents (potential deletion of a file), then the optimization cannot apply. The above mechanism ensures correctness in case the source data cannot be overwritten.</w:t>
      </w:r>
    </w:p>
    <w:p w14:paraId="2551ABAA" w14:textId="4933719F" w:rsidR="00A3467C" w:rsidRDefault="00A3467C" w:rsidP="001C024C">
      <w:pPr>
        <w:pStyle w:val="NoSpacing"/>
        <w:jc w:val="both"/>
        <w:rPr>
          <w:sz w:val="24"/>
          <w:szCs w:val="24"/>
        </w:rPr>
      </w:pPr>
    </w:p>
    <w:p w14:paraId="559ACAEF" w14:textId="0B732D59" w:rsidR="00A3467C" w:rsidRDefault="00A3467C" w:rsidP="001C024C">
      <w:pPr>
        <w:pStyle w:val="NoSpacing"/>
        <w:jc w:val="both"/>
        <w:rPr>
          <w:sz w:val="24"/>
          <w:szCs w:val="24"/>
        </w:rPr>
      </w:pPr>
      <w:r>
        <w:rPr>
          <w:sz w:val="24"/>
          <w:szCs w:val="24"/>
        </w:rPr>
        <w:t>The current implementation does make the optimization only in case of perfect match (1</w:t>
      </w:r>
      <w:r w:rsidRPr="00A3467C">
        <w:rPr>
          <w:sz w:val="24"/>
          <w:szCs w:val="24"/>
          <w:vertAlign w:val="superscript"/>
        </w:rPr>
        <w:t>st</w:t>
      </w:r>
      <w:r>
        <w:rPr>
          <w:sz w:val="24"/>
          <w:szCs w:val="24"/>
        </w:rPr>
        <w:t xml:space="preserve"> and 3</w:t>
      </w:r>
      <w:r w:rsidRPr="00A3467C">
        <w:rPr>
          <w:sz w:val="24"/>
          <w:szCs w:val="24"/>
          <w:vertAlign w:val="superscript"/>
        </w:rPr>
        <w:t>rd</w:t>
      </w:r>
      <w:r>
        <w:rPr>
          <w:sz w:val="24"/>
          <w:szCs w:val="24"/>
        </w:rPr>
        <w:t xml:space="preserve"> case work as intended).</w:t>
      </w:r>
    </w:p>
    <w:p w14:paraId="51753187" w14:textId="77777777" w:rsidR="001C024C" w:rsidRDefault="001C024C" w:rsidP="001C024C">
      <w:pPr>
        <w:pStyle w:val="NoSpacing"/>
        <w:jc w:val="both"/>
        <w:rPr>
          <w:sz w:val="24"/>
          <w:szCs w:val="24"/>
        </w:rPr>
      </w:pPr>
    </w:p>
    <w:p w14:paraId="1CDBEEBE" w14:textId="2384C54E" w:rsidR="00A3467C" w:rsidRDefault="001C024C" w:rsidP="001C024C">
      <w:pPr>
        <w:pStyle w:val="NoSpacing"/>
        <w:jc w:val="both"/>
        <w:rPr>
          <w:sz w:val="24"/>
          <w:szCs w:val="24"/>
        </w:rPr>
      </w:pPr>
      <w:r>
        <w:rPr>
          <w:sz w:val="24"/>
          <w:szCs w:val="24"/>
        </w:rPr>
        <w:t xml:space="preserve">Invalidation should </w:t>
      </w:r>
      <w:r w:rsidR="00A3467C">
        <w:rPr>
          <w:sz w:val="24"/>
          <w:szCs w:val="24"/>
        </w:rPr>
        <w:t>naturally occur</w:t>
      </w:r>
      <w:r>
        <w:rPr>
          <w:sz w:val="24"/>
          <w:szCs w:val="24"/>
        </w:rPr>
        <w:t xml:space="preserve">. Invalidated content would </w:t>
      </w:r>
      <w:r w:rsidR="00A461CC">
        <w:rPr>
          <w:sz w:val="24"/>
          <w:szCs w:val="24"/>
        </w:rPr>
        <w:t>no longer</w:t>
      </w:r>
      <w:r>
        <w:rPr>
          <w:sz w:val="24"/>
          <w:szCs w:val="24"/>
        </w:rPr>
        <w:t xml:space="preserve"> be used for optimization and would be a primary candidate for eviction from Semantic Cache Admin </w:t>
      </w:r>
      <w:r w:rsidR="00A47D49">
        <w:rPr>
          <w:sz w:val="24"/>
          <w:szCs w:val="24"/>
        </w:rPr>
        <w:t>(or later by the eviction policy of the Semantic Cache Manager itself).</w:t>
      </w:r>
    </w:p>
    <w:p w14:paraId="2B7C11B5" w14:textId="77777777" w:rsidR="00A47D49" w:rsidRDefault="00A47D49" w:rsidP="001C024C">
      <w:pPr>
        <w:pStyle w:val="NoSpacing"/>
        <w:jc w:val="both"/>
        <w:rPr>
          <w:sz w:val="24"/>
          <w:szCs w:val="24"/>
        </w:rPr>
      </w:pPr>
    </w:p>
    <w:p w14:paraId="4C64623F" w14:textId="282F991B" w:rsidR="002C2B41" w:rsidRDefault="00A47D49" w:rsidP="001C024C">
      <w:pPr>
        <w:pStyle w:val="NoSpacing"/>
        <w:jc w:val="both"/>
        <w:rPr>
          <w:sz w:val="24"/>
          <w:szCs w:val="24"/>
        </w:rPr>
      </w:pPr>
      <w:r>
        <w:rPr>
          <w:sz w:val="24"/>
          <w:szCs w:val="24"/>
        </w:rPr>
        <w:t>An update interface is provided to the Semantic Cache Admin to update the cached content according to recent changes (or later automatically update content when deemed appropriate by the Semantic Cache Manager). This might not require invalidation and re-write of the content since this is going to be an expensive procedure.</w:t>
      </w:r>
      <w:r w:rsidR="002C2B41">
        <w:rPr>
          <w:sz w:val="24"/>
          <w:szCs w:val="24"/>
        </w:rPr>
        <w:t xml:space="preserve"> As of now, this functionality is not implemented.</w:t>
      </w:r>
    </w:p>
    <w:p w14:paraId="3DB63EB2" w14:textId="138FF62D" w:rsidR="00A47D49" w:rsidRDefault="00A47D49" w:rsidP="001C024C">
      <w:pPr>
        <w:pStyle w:val="NoSpacing"/>
        <w:jc w:val="both"/>
        <w:rPr>
          <w:sz w:val="24"/>
          <w:szCs w:val="24"/>
        </w:rPr>
      </w:pPr>
    </w:p>
    <w:p w14:paraId="14E3E914" w14:textId="48A58D09" w:rsidR="00A47D49" w:rsidRDefault="003A569A" w:rsidP="00A47D49">
      <w:pPr>
        <w:pStyle w:val="Heading2"/>
      </w:pPr>
      <w:bookmarkStart w:id="24" w:name="_Ref64964405"/>
      <w:r>
        <w:t>Backup Plan</w:t>
      </w:r>
      <w:bookmarkEnd w:id="24"/>
    </w:p>
    <w:p w14:paraId="4B082FF9" w14:textId="493B228A" w:rsidR="003A569A" w:rsidRDefault="003A569A" w:rsidP="00A56713">
      <w:pPr>
        <w:pStyle w:val="NoSpacing"/>
        <w:ind w:left="50"/>
        <w:jc w:val="both"/>
        <w:rPr>
          <w:sz w:val="24"/>
          <w:szCs w:val="24"/>
        </w:rPr>
      </w:pPr>
      <w:bookmarkStart w:id="25" w:name="_Hlk64964386"/>
      <w:bookmarkStart w:id="26" w:name="_Hlk64963578"/>
      <w:r w:rsidRPr="003A569A">
        <w:rPr>
          <w:sz w:val="24"/>
          <w:szCs w:val="24"/>
        </w:rPr>
        <w:t>This functionality addresses (weakens) assumption number 4 (from the cached content in Cache Storage is always available and cannot be corrupted or modified without Semantic Cache Manager approving the modification to the cached content cannot be modified without Semantic Cache Manager approving the modification)</w:t>
      </w:r>
      <w:bookmarkEnd w:id="25"/>
      <w:r w:rsidRPr="003A569A">
        <w:rPr>
          <w:sz w:val="24"/>
          <w:szCs w:val="24"/>
        </w:rPr>
        <w:t>.</w:t>
      </w:r>
      <w:r>
        <w:rPr>
          <w:sz w:val="24"/>
          <w:szCs w:val="24"/>
        </w:rPr>
        <w:t xml:space="preserve"> When a plan is optimized, if the job fails to finish, the Driver always uses a backup plan specified by Semantic Cache Manager.</w:t>
      </w:r>
      <w:r w:rsidR="00A56713">
        <w:rPr>
          <w:sz w:val="24"/>
          <w:szCs w:val="24"/>
        </w:rPr>
        <w:t xml:space="preserve"> This creates a chain of plans where the first is popped from the chain is executed and if it fails, it repeats the procedure with the second one, etc.</w:t>
      </w:r>
      <w:r>
        <w:rPr>
          <w:sz w:val="24"/>
          <w:szCs w:val="24"/>
        </w:rPr>
        <w:t xml:space="preserve"> The la</w:t>
      </w:r>
      <w:r w:rsidR="00A56713">
        <w:rPr>
          <w:sz w:val="24"/>
          <w:szCs w:val="24"/>
        </w:rPr>
        <w:t>st</w:t>
      </w:r>
      <w:r>
        <w:rPr>
          <w:sz w:val="24"/>
          <w:szCs w:val="24"/>
        </w:rPr>
        <w:t xml:space="preserve"> backup plan in the chain should always be the original plan. Thus, if cached content is not available or corrupted</w:t>
      </w:r>
      <w:r w:rsidR="00A56713">
        <w:rPr>
          <w:sz w:val="24"/>
          <w:szCs w:val="24"/>
        </w:rPr>
        <w:t xml:space="preserve"> then the Driver would have the choice to fall back to the next backup plan in the chain. However, this mechanism comes with a significant cost. If the issue (failure) is caused by the source data and the cause is propagated through the cached content, then the Driver is going to execute all the plans in the chain (including the original one) as opposed to executing only the original one (without the Semantic Cache).</w:t>
      </w:r>
    </w:p>
    <w:p w14:paraId="7CA8EE42" w14:textId="77C949EB" w:rsidR="00A3467C" w:rsidRDefault="00A3467C" w:rsidP="00A56713">
      <w:pPr>
        <w:pStyle w:val="NoSpacing"/>
        <w:ind w:left="50"/>
        <w:jc w:val="both"/>
        <w:rPr>
          <w:sz w:val="24"/>
          <w:szCs w:val="24"/>
        </w:rPr>
      </w:pPr>
    </w:p>
    <w:p w14:paraId="23170B34" w14:textId="0A3AFC85" w:rsidR="00A56713" w:rsidRDefault="00A3467C" w:rsidP="00A3467C">
      <w:pPr>
        <w:pStyle w:val="NoSpacing"/>
        <w:ind w:left="50"/>
        <w:jc w:val="both"/>
        <w:rPr>
          <w:sz w:val="24"/>
          <w:szCs w:val="24"/>
        </w:rPr>
      </w:pPr>
      <w:r>
        <w:rPr>
          <w:sz w:val="24"/>
          <w:szCs w:val="24"/>
        </w:rPr>
        <w:lastRenderedPageBreak/>
        <w:t xml:space="preserve">The optimization process shown at </w:t>
      </w:r>
      <w:r w:rsidRPr="00A3467C">
        <w:rPr>
          <w:b/>
          <w:bCs/>
          <w:sz w:val="24"/>
          <w:szCs w:val="24"/>
        </w:rPr>
        <w:fldChar w:fldCharType="begin"/>
      </w:r>
      <w:r w:rsidRPr="00A3467C">
        <w:rPr>
          <w:b/>
          <w:bCs/>
          <w:sz w:val="24"/>
          <w:szCs w:val="24"/>
        </w:rPr>
        <w:instrText xml:space="preserve"> REF _Ref65401150 \h </w:instrText>
      </w:r>
      <w:r>
        <w:rPr>
          <w:b/>
          <w:bCs/>
          <w:sz w:val="24"/>
          <w:szCs w:val="24"/>
        </w:rPr>
        <w:instrText xml:space="preserve"> \* MERGEFORMAT </w:instrText>
      </w:r>
      <w:r w:rsidRPr="00A3467C">
        <w:rPr>
          <w:b/>
          <w:bCs/>
          <w:sz w:val="24"/>
          <w:szCs w:val="24"/>
        </w:rPr>
      </w:r>
      <w:r w:rsidRPr="00A3467C">
        <w:rPr>
          <w:b/>
          <w:bCs/>
          <w:sz w:val="24"/>
          <w:szCs w:val="24"/>
        </w:rPr>
        <w:fldChar w:fldCharType="separate"/>
      </w:r>
      <w:r w:rsidRPr="00A3467C">
        <w:rPr>
          <w:rFonts w:ascii="Times New Roman" w:hAnsi="Times New Roman" w:cs="Times New Roman"/>
          <w:b/>
          <w:bCs/>
          <w:sz w:val="24"/>
          <w:szCs w:val="24"/>
        </w:rPr>
        <w:t xml:space="preserve">Figure </w:t>
      </w:r>
      <w:r w:rsidRPr="00A3467C">
        <w:rPr>
          <w:rFonts w:ascii="Times New Roman" w:hAnsi="Times New Roman" w:cs="Times New Roman"/>
          <w:b/>
          <w:bCs/>
          <w:noProof/>
          <w:sz w:val="24"/>
          <w:szCs w:val="24"/>
        </w:rPr>
        <w:t>12</w:t>
      </w:r>
      <w:r w:rsidRPr="00A3467C">
        <w:rPr>
          <w:b/>
          <w:bCs/>
          <w:sz w:val="24"/>
          <w:szCs w:val="24"/>
        </w:rPr>
        <w:fldChar w:fldCharType="end"/>
      </w:r>
      <w:r>
        <w:rPr>
          <w:sz w:val="24"/>
          <w:szCs w:val="24"/>
        </w:rPr>
        <w:t>,</w:t>
      </w:r>
      <w:r>
        <w:rPr>
          <w:b/>
          <w:bCs/>
          <w:sz w:val="24"/>
          <w:szCs w:val="24"/>
        </w:rPr>
        <w:t xml:space="preserve"> </w:t>
      </w:r>
      <w:r>
        <w:rPr>
          <w:sz w:val="24"/>
          <w:szCs w:val="24"/>
        </w:rPr>
        <w:t xml:space="preserve">additionally to the main optimized plan, outputs the backup plan chain as well. </w:t>
      </w:r>
      <w:r w:rsidR="00A56713">
        <w:rPr>
          <w:sz w:val="24"/>
          <w:szCs w:val="24"/>
        </w:rPr>
        <w:t>As of now, this functionality is not implemented.</w:t>
      </w:r>
    </w:p>
    <w:p w14:paraId="421289D6" w14:textId="28CBFBF5" w:rsidR="00A56713" w:rsidRDefault="00A56713" w:rsidP="00A56713">
      <w:pPr>
        <w:pStyle w:val="Heading2"/>
      </w:pPr>
      <w:bookmarkStart w:id="27" w:name="_Ref64963945"/>
      <w:bookmarkEnd w:id="26"/>
      <w:r>
        <w:t>Logging</w:t>
      </w:r>
      <w:bookmarkEnd w:id="27"/>
    </w:p>
    <w:p w14:paraId="44568BF7" w14:textId="31872AEA" w:rsidR="00A56713" w:rsidRDefault="00A56713" w:rsidP="00A56713">
      <w:pPr>
        <w:pStyle w:val="NoSpacing"/>
        <w:ind w:left="50"/>
        <w:jc w:val="both"/>
        <w:rPr>
          <w:sz w:val="24"/>
          <w:szCs w:val="24"/>
        </w:rPr>
      </w:pPr>
      <w:r w:rsidRPr="003A569A">
        <w:rPr>
          <w:sz w:val="24"/>
          <w:szCs w:val="24"/>
        </w:rPr>
        <w:t xml:space="preserve">This functionality addresses (weakens) assumption number </w:t>
      </w:r>
      <w:r>
        <w:rPr>
          <w:sz w:val="24"/>
          <w:szCs w:val="24"/>
        </w:rPr>
        <w:t>5</w:t>
      </w:r>
      <w:r w:rsidRPr="003A569A">
        <w:rPr>
          <w:sz w:val="24"/>
          <w:szCs w:val="24"/>
        </w:rPr>
        <w:t xml:space="preserve"> (</w:t>
      </w:r>
      <w:bookmarkStart w:id="28" w:name="_Hlk64963926"/>
      <w:r w:rsidRPr="00A56713">
        <w:rPr>
          <w:sz w:val="24"/>
          <w:szCs w:val="24"/>
        </w:rPr>
        <w:t>Semantic Cache Manager, although it is a centralized service is always available and cannot fail</w:t>
      </w:r>
      <w:r>
        <w:rPr>
          <w:sz w:val="24"/>
          <w:szCs w:val="24"/>
        </w:rPr>
        <w:t xml:space="preserve"> </w:t>
      </w:r>
      <w:bookmarkEnd w:id="28"/>
      <w:r>
        <w:rPr>
          <w:sz w:val="24"/>
          <w:szCs w:val="24"/>
        </w:rPr>
        <w:t>to Semantic Cache Manager is always available</w:t>
      </w:r>
      <w:r w:rsidRPr="003A569A">
        <w:rPr>
          <w:sz w:val="24"/>
          <w:szCs w:val="24"/>
        </w:rPr>
        <w:t>).</w:t>
      </w:r>
      <w:r>
        <w:rPr>
          <w:sz w:val="24"/>
          <w:szCs w:val="24"/>
        </w:rPr>
        <w:t xml:space="preserve"> Semantic Cache Manager creates a persistent log where it logs all the hard state changes related to the cached contents. If it fails, a new Semantic Cache Manager reads the persistent log, creates a new compressed one (describing only its initial state), begins the initialization process and continues writing to the log according to the new changes. Notice that there is going to be an interval where Semantic Cache Manager is unavailable, between the failure of the first Semantic Cache Manager and the end of the initialization process of the second one. This mechanism might be used to update the configuration as well (add/remove tiers, change available size of a baseline cache, change port for Semantic Cache Manager service, etc.).</w:t>
      </w:r>
    </w:p>
    <w:p w14:paraId="47446E67" w14:textId="77777777" w:rsidR="00A56713" w:rsidRDefault="00A56713" w:rsidP="00A56713">
      <w:pPr>
        <w:pStyle w:val="NoSpacing"/>
        <w:ind w:left="50"/>
        <w:jc w:val="both"/>
        <w:rPr>
          <w:sz w:val="24"/>
          <w:szCs w:val="24"/>
        </w:rPr>
      </w:pPr>
    </w:p>
    <w:p w14:paraId="274C3FEF" w14:textId="77777777" w:rsidR="00A56713" w:rsidRDefault="00A56713" w:rsidP="00A56713">
      <w:pPr>
        <w:pStyle w:val="NoSpacing"/>
        <w:ind w:left="50"/>
        <w:jc w:val="both"/>
        <w:rPr>
          <w:sz w:val="24"/>
          <w:szCs w:val="24"/>
        </w:rPr>
      </w:pPr>
      <w:r>
        <w:rPr>
          <w:sz w:val="24"/>
          <w:szCs w:val="24"/>
        </w:rPr>
        <w:t>As of now, this functionality is not implemented.</w:t>
      </w:r>
    </w:p>
    <w:p w14:paraId="333D777C" w14:textId="0EFC0640" w:rsidR="00A56713" w:rsidRDefault="00A56713" w:rsidP="00A56713">
      <w:pPr>
        <w:pStyle w:val="NoSpacing"/>
        <w:ind w:left="50"/>
        <w:jc w:val="both"/>
        <w:rPr>
          <w:sz w:val="24"/>
          <w:szCs w:val="24"/>
        </w:rPr>
      </w:pPr>
    </w:p>
    <w:p w14:paraId="758889E2" w14:textId="6AD1FD4B" w:rsidR="00A56713" w:rsidRDefault="00A56713" w:rsidP="00A56713">
      <w:pPr>
        <w:pStyle w:val="Heading2"/>
      </w:pPr>
      <w:r>
        <w:t>Replication</w:t>
      </w:r>
    </w:p>
    <w:p w14:paraId="14EF234E" w14:textId="54BABA06" w:rsidR="00A56713" w:rsidRPr="00A56713" w:rsidRDefault="00A56713" w:rsidP="0021181C">
      <w:pPr>
        <w:pStyle w:val="NoSpacing"/>
        <w:jc w:val="both"/>
        <w:rPr>
          <w:sz w:val="24"/>
          <w:szCs w:val="24"/>
        </w:rPr>
      </w:pPr>
      <w:r w:rsidRPr="00A56713">
        <w:rPr>
          <w:sz w:val="24"/>
          <w:szCs w:val="24"/>
        </w:rPr>
        <w:t xml:space="preserve">This functionality addresses (eliminates) assumption number 5 (Semantic Cache Manager, although it is a centralized service is always available and cannot fail) along with </w:t>
      </w:r>
      <w:r w:rsidRPr="00A56713">
        <w:rPr>
          <w:sz w:val="24"/>
          <w:szCs w:val="24"/>
        </w:rPr>
        <w:fldChar w:fldCharType="begin"/>
      </w:r>
      <w:r w:rsidRPr="00A56713">
        <w:rPr>
          <w:sz w:val="24"/>
          <w:szCs w:val="24"/>
        </w:rPr>
        <w:instrText xml:space="preserve"> REF _Ref64963945 \h  \* MERGEFORMAT </w:instrText>
      </w:r>
      <w:r w:rsidRPr="00A56713">
        <w:rPr>
          <w:sz w:val="24"/>
          <w:szCs w:val="24"/>
        </w:rPr>
      </w:r>
      <w:r w:rsidRPr="00A56713">
        <w:rPr>
          <w:sz w:val="24"/>
          <w:szCs w:val="24"/>
        </w:rPr>
        <w:fldChar w:fldCharType="separate"/>
      </w:r>
      <w:r w:rsidRPr="00A56713">
        <w:rPr>
          <w:sz w:val="24"/>
          <w:szCs w:val="24"/>
        </w:rPr>
        <w:t>Logging</w:t>
      </w:r>
      <w:r w:rsidRPr="00A56713">
        <w:rPr>
          <w:sz w:val="24"/>
          <w:szCs w:val="24"/>
        </w:rPr>
        <w:fldChar w:fldCharType="end"/>
      </w:r>
      <w:r w:rsidRPr="00A56713">
        <w:rPr>
          <w:sz w:val="24"/>
          <w:szCs w:val="24"/>
        </w:rPr>
        <w:t>.</w:t>
      </w:r>
      <w:r>
        <w:rPr>
          <w:sz w:val="24"/>
          <w:szCs w:val="24"/>
        </w:rPr>
        <w:t xml:space="preserve"> A replication scheme might be used to replicate the functionalit</w:t>
      </w:r>
      <w:r w:rsidR="0021181C">
        <w:rPr>
          <w:sz w:val="24"/>
          <w:szCs w:val="24"/>
        </w:rPr>
        <w:t>y of Semantic Cache Manager. This should increase the optimization step cost significantly but since this is a tiny fraction of the overall query/job execution time, it should not be noticeable to the users.</w:t>
      </w:r>
    </w:p>
    <w:p w14:paraId="348DB44E" w14:textId="77777777" w:rsidR="00A56713" w:rsidRPr="00A56713" w:rsidRDefault="00A56713" w:rsidP="00A56713"/>
    <w:p w14:paraId="7797181E" w14:textId="77777777" w:rsidR="0021181C" w:rsidRDefault="0021181C" w:rsidP="0021181C">
      <w:pPr>
        <w:pStyle w:val="NoSpacing"/>
        <w:ind w:left="50"/>
        <w:jc w:val="both"/>
        <w:rPr>
          <w:sz w:val="24"/>
          <w:szCs w:val="24"/>
        </w:rPr>
      </w:pPr>
      <w:r>
        <w:rPr>
          <w:sz w:val="24"/>
          <w:szCs w:val="24"/>
        </w:rPr>
        <w:t>As of now, this functionality is not implemented.</w:t>
      </w:r>
    </w:p>
    <w:p w14:paraId="12207088" w14:textId="7A852231" w:rsidR="003A569A" w:rsidRDefault="003A569A" w:rsidP="003A569A"/>
    <w:p w14:paraId="607DB633" w14:textId="0D18B346" w:rsidR="0021181C" w:rsidRDefault="0021181C" w:rsidP="0021181C">
      <w:pPr>
        <w:pStyle w:val="Heading2"/>
      </w:pPr>
      <w:r>
        <w:t>Security</w:t>
      </w:r>
    </w:p>
    <w:p w14:paraId="50738B22" w14:textId="77777777" w:rsidR="0021181C" w:rsidRDefault="0021181C" w:rsidP="0021181C">
      <w:pPr>
        <w:pStyle w:val="NoSpacing"/>
        <w:jc w:val="both"/>
        <w:rPr>
          <w:sz w:val="24"/>
          <w:szCs w:val="24"/>
        </w:rPr>
      </w:pPr>
      <w:r w:rsidRPr="0021181C">
        <w:rPr>
          <w:sz w:val="24"/>
          <w:szCs w:val="24"/>
        </w:rPr>
        <w:t>Security mechanisms can be utilized to further improve this project.</w:t>
      </w:r>
    </w:p>
    <w:p w14:paraId="48970E11" w14:textId="77777777" w:rsidR="0021181C" w:rsidRDefault="0021181C" w:rsidP="0021181C">
      <w:pPr>
        <w:pStyle w:val="NoSpacing"/>
        <w:jc w:val="both"/>
        <w:rPr>
          <w:sz w:val="24"/>
          <w:szCs w:val="24"/>
        </w:rPr>
      </w:pPr>
    </w:p>
    <w:p w14:paraId="07A22C98" w14:textId="3A4917FF" w:rsidR="0021181C" w:rsidRDefault="0021181C" w:rsidP="0021181C">
      <w:pPr>
        <w:pStyle w:val="NoSpacing"/>
        <w:jc w:val="both"/>
        <w:rPr>
          <w:sz w:val="24"/>
          <w:szCs w:val="24"/>
        </w:rPr>
      </w:pPr>
      <w:r w:rsidRPr="0021181C">
        <w:rPr>
          <w:sz w:val="24"/>
          <w:szCs w:val="24"/>
        </w:rPr>
        <w:t>Authentication tokens (or capabilities) can be used along with access control policies in Semantic Cache Manager to ensure that modifications happen only when approved by Semantic Cache Manager.</w:t>
      </w:r>
      <w:r>
        <w:rPr>
          <w:sz w:val="24"/>
          <w:szCs w:val="24"/>
        </w:rPr>
        <w:t xml:space="preserve"> </w:t>
      </w:r>
      <w:r w:rsidRPr="003A569A">
        <w:rPr>
          <w:sz w:val="24"/>
          <w:szCs w:val="24"/>
        </w:rPr>
        <w:t>This functionality addresses (</w:t>
      </w:r>
      <w:r>
        <w:rPr>
          <w:sz w:val="24"/>
          <w:szCs w:val="24"/>
        </w:rPr>
        <w:t>eliminates</w:t>
      </w:r>
      <w:r w:rsidRPr="003A569A">
        <w:rPr>
          <w:sz w:val="24"/>
          <w:szCs w:val="24"/>
        </w:rPr>
        <w:t>) assumption number 4 (from the cached content in Cache Storage is always available and cannot be corrupted or modified without Semantic Cache Manager approving the modification to the cached content cannot be modified without Semantic Cache Manager approving the modification)</w:t>
      </w:r>
      <w:r>
        <w:rPr>
          <w:sz w:val="24"/>
          <w:szCs w:val="24"/>
        </w:rPr>
        <w:t xml:space="preserve"> along with </w:t>
      </w:r>
      <w:r>
        <w:rPr>
          <w:sz w:val="24"/>
          <w:szCs w:val="24"/>
        </w:rPr>
        <w:fldChar w:fldCharType="begin"/>
      </w:r>
      <w:r>
        <w:rPr>
          <w:sz w:val="24"/>
          <w:szCs w:val="24"/>
        </w:rPr>
        <w:instrText xml:space="preserve"> REF _Ref64964405 \h  \* MERGEFORMAT </w:instrText>
      </w:r>
      <w:r>
        <w:rPr>
          <w:sz w:val="24"/>
          <w:szCs w:val="24"/>
        </w:rPr>
      </w:r>
      <w:r>
        <w:rPr>
          <w:sz w:val="24"/>
          <w:szCs w:val="24"/>
        </w:rPr>
        <w:fldChar w:fldCharType="separate"/>
      </w:r>
      <w:r>
        <w:t>Backup Plan</w:t>
      </w:r>
      <w:r>
        <w:rPr>
          <w:sz w:val="24"/>
          <w:szCs w:val="24"/>
        </w:rPr>
        <w:fldChar w:fldCharType="end"/>
      </w:r>
      <w:r>
        <w:rPr>
          <w:sz w:val="24"/>
          <w:szCs w:val="24"/>
        </w:rPr>
        <w:t>.</w:t>
      </w:r>
      <w:r w:rsidR="00447FB7">
        <w:rPr>
          <w:sz w:val="24"/>
          <w:szCs w:val="24"/>
        </w:rPr>
        <w:t xml:space="preserve"> As of now this functionality is not implemented.</w:t>
      </w:r>
    </w:p>
    <w:p w14:paraId="0ADC5E0D" w14:textId="4310C60E" w:rsidR="0021181C" w:rsidRDefault="0021181C" w:rsidP="0021181C">
      <w:pPr>
        <w:pStyle w:val="NoSpacing"/>
        <w:jc w:val="both"/>
        <w:rPr>
          <w:sz w:val="24"/>
          <w:szCs w:val="24"/>
        </w:rPr>
      </w:pPr>
    </w:p>
    <w:p w14:paraId="758ADCCD" w14:textId="19F1FBF1" w:rsidR="0021181C" w:rsidRDefault="0021181C" w:rsidP="0021181C">
      <w:pPr>
        <w:pStyle w:val="NoSpacing"/>
        <w:jc w:val="both"/>
        <w:rPr>
          <w:sz w:val="24"/>
          <w:szCs w:val="24"/>
        </w:rPr>
      </w:pPr>
      <w:r>
        <w:rPr>
          <w:sz w:val="24"/>
          <w:szCs w:val="24"/>
        </w:rPr>
        <w:t xml:space="preserve">A second mechanism is to </w:t>
      </w:r>
      <w:r w:rsidR="00447FB7">
        <w:rPr>
          <w:sz w:val="24"/>
          <w:szCs w:val="24"/>
        </w:rPr>
        <w:t>ensure that the access control policies for readers are not very restrictive</w:t>
      </w:r>
      <w:r w:rsidR="007D34EE">
        <w:rPr>
          <w:sz w:val="24"/>
          <w:szCs w:val="24"/>
        </w:rPr>
        <w:t>. During the optimization step, a Semantic Cache Client should check whether the user has access to the initial files. If it has, then it continues with the optimization as planned. Otherwise, Semantic Cache Client returns the original plan as is without applying any optimizations.</w:t>
      </w:r>
    </w:p>
    <w:p w14:paraId="13999DA6" w14:textId="0741B669" w:rsidR="0021181C" w:rsidRDefault="0021181C" w:rsidP="0021181C">
      <w:pPr>
        <w:pStyle w:val="NoSpacing"/>
        <w:rPr>
          <w:sz w:val="24"/>
          <w:szCs w:val="24"/>
        </w:rPr>
      </w:pPr>
    </w:p>
    <w:p w14:paraId="7EFF8A18" w14:textId="2B58AFEB" w:rsidR="0021181C" w:rsidRDefault="00447FB7" w:rsidP="00447FB7">
      <w:pPr>
        <w:pStyle w:val="Heading1"/>
      </w:pPr>
      <w:r>
        <w:lastRenderedPageBreak/>
        <w:t>Clients</w:t>
      </w:r>
    </w:p>
    <w:p w14:paraId="046187E4" w14:textId="76D387C8" w:rsidR="00447FB7" w:rsidRPr="00447FB7" w:rsidRDefault="00447FB7" w:rsidP="00447FB7">
      <w:pPr>
        <w:pStyle w:val="Heading2"/>
      </w:pPr>
      <w:r>
        <w:t>Spark (</w:t>
      </w:r>
      <w:proofErr w:type="spellStart"/>
      <w:proofErr w:type="gramStart"/>
      <w:r>
        <w:t>org.openinfralabs</w:t>
      </w:r>
      <w:proofErr w:type="gramEnd"/>
      <w:r>
        <w:t>.caerus.cache.client.spark</w:t>
      </w:r>
      <w:proofErr w:type="spellEnd"/>
      <w:r>
        <w:t>)</w:t>
      </w:r>
    </w:p>
    <w:p w14:paraId="44AB768B" w14:textId="0578DA15" w:rsidR="00447FB7" w:rsidRPr="00447FB7" w:rsidRDefault="00447FB7" w:rsidP="00447FB7">
      <w:pPr>
        <w:jc w:val="both"/>
      </w:pPr>
      <w:r w:rsidRPr="00447FB7">
        <w:t>A Semantic Cache Client has been implemented for Spark</w:t>
      </w:r>
      <w:r>
        <w:t xml:space="preserve"> (Spark Client)</w:t>
      </w:r>
      <w:r w:rsidRPr="00447FB7">
        <w:t xml:space="preserve">. </w:t>
      </w:r>
      <w:r>
        <w:t xml:space="preserve">The client is initialized using a </w:t>
      </w:r>
      <w:proofErr w:type="spellStart"/>
      <w:r>
        <w:t>SparkSession</w:t>
      </w:r>
      <w:proofErr w:type="spellEnd"/>
      <w:r>
        <w:t xml:space="preserve"> object, which attaches the client to the specific session and application, and the network address of the corresponding </w:t>
      </w:r>
      <w:proofErr w:type="spellStart"/>
      <w:r>
        <w:t>SemanticCacheManager</w:t>
      </w:r>
      <w:proofErr w:type="spellEnd"/>
      <w:r>
        <w:t xml:space="preserve">. The Spark Client, during its setup, it connects to the </w:t>
      </w:r>
      <w:proofErr w:type="spellStart"/>
      <w:r>
        <w:t>SemanticCacheManager</w:t>
      </w:r>
      <w:proofErr w:type="spellEnd"/>
      <w:r>
        <w:t xml:space="preserve"> and then, registers the optimization as part of the regular spark optimization process (using </w:t>
      </w:r>
      <w:proofErr w:type="spellStart"/>
      <w:proofErr w:type="gramStart"/>
      <w:r>
        <w:t>spark.experimental</w:t>
      </w:r>
      <w:proofErr w:type="gramEnd"/>
      <w:r>
        <w:t>.extraOptimizations</w:t>
      </w:r>
      <w:proofErr w:type="spellEnd"/>
      <w:r>
        <w:t xml:space="preserve"> variable). The optimization is positioned at the end of the logical optimization process in Spark making it a preferred position for applying the Semantic Cache optimization (filters, projections are </w:t>
      </w:r>
      <w:r w:rsidR="007D34EE">
        <w:t>pushed down</w:t>
      </w:r>
      <w:r>
        <w:t xml:space="preserve"> in the plan, redundancies have been eliminated, </w:t>
      </w:r>
      <w:r w:rsidR="00E7455F">
        <w:t>etc.</w:t>
      </w:r>
      <w:r>
        <w:t>)</w:t>
      </w:r>
      <w:r w:rsidR="00E7455F">
        <w:t>.</w:t>
      </w:r>
    </w:p>
    <w:sectPr w:rsidR="00447FB7" w:rsidRPr="0044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611"/>
    <w:multiLevelType w:val="hybridMultilevel"/>
    <w:tmpl w:val="82D49B14"/>
    <w:lvl w:ilvl="0" w:tplc="C7A0F8A4">
      <w:start w:val="1"/>
      <w:numFmt w:val="bullet"/>
      <w:lvlText w:val=""/>
      <w:lvlJc w:val="left"/>
      <w:pPr>
        <w:tabs>
          <w:tab w:val="num" w:pos="720"/>
        </w:tabs>
        <w:ind w:left="720" w:hanging="360"/>
      </w:pPr>
      <w:rPr>
        <w:rFonts w:ascii="Wingdings" w:hAnsi="Wingdings" w:hint="default"/>
      </w:rPr>
    </w:lvl>
    <w:lvl w:ilvl="1" w:tplc="6D84FBE0">
      <w:numFmt w:val="bullet"/>
      <w:lvlText w:val=""/>
      <w:lvlJc w:val="left"/>
      <w:pPr>
        <w:tabs>
          <w:tab w:val="num" w:pos="1440"/>
        </w:tabs>
        <w:ind w:left="1440" w:hanging="360"/>
      </w:pPr>
      <w:rPr>
        <w:rFonts w:ascii="Wingdings" w:hAnsi="Wingdings" w:hint="default"/>
      </w:rPr>
    </w:lvl>
    <w:lvl w:ilvl="2" w:tplc="737E1EA0" w:tentative="1">
      <w:start w:val="1"/>
      <w:numFmt w:val="bullet"/>
      <w:lvlText w:val=""/>
      <w:lvlJc w:val="left"/>
      <w:pPr>
        <w:tabs>
          <w:tab w:val="num" w:pos="2160"/>
        </w:tabs>
        <w:ind w:left="2160" w:hanging="360"/>
      </w:pPr>
      <w:rPr>
        <w:rFonts w:ascii="Wingdings" w:hAnsi="Wingdings" w:hint="default"/>
      </w:rPr>
    </w:lvl>
    <w:lvl w:ilvl="3" w:tplc="37029148" w:tentative="1">
      <w:start w:val="1"/>
      <w:numFmt w:val="bullet"/>
      <w:lvlText w:val=""/>
      <w:lvlJc w:val="left"/>
      <w:pPr>
        <w:tabs>
          <w:tab w:val="num" w:pos="2880"/>
        </w:tabs>
        <w:ind w:left="2880" w:hanging="360"/>
      </w:pPr>
      <w:rPr>
        <w:rFonts w:ascii="Wingdings" w:hAnsi="Wingdings" w:hint="default"/>
      </w:rPr>
    </w:lvl>
    <w:lvl w:ilvl="4" w:tplc="FBCC6022" w:tentative="1">
      <w:start w:val="1"/>
      <w:numFmt w:val="bullet"/>
      <w:lvlText w:val=""/>
      <w:lvlJc w:val="left"/>
      <w:pPr>
        <w:tabs>
          <w:tab w:val="num" w:pos="3600"/>
        </w:tabs>
        <w:ind w:left="3600" w:hanging="360"/>
      </w:pPr>
      <w:rPr>
        <w:rFonts w:ascii="Wingdings" w:hAnsi="Wingdings" w:hint="default"/>
      </w:rPr>
    </w:lvl>
    <w:lvl w:ilvl="5" w:tplc="63E4BB30" w:tentative="1">
      <w:start w:val="1"/>
      <w:numFmt w:val="bullet"/>
      <w:lvlText w:val=""/>
      <w:lvlJc w:val="left"/>
      <w:pPr>
        <w:tabs>
          <w:tab w:val="num" w:pos="4320"/>
        </w:tabs>
        <w:ind w:left="4320" w:hanging="360"/>
      </w:pPr>
      <w:rPr>
        <w:rFonts w:ascii="Wingdings" w:hAnsi="Wingdings" w:hint="default"/>
      </w:rPr>
    </w:lvl>
    <w:lvl w:ilvl="6" w:tplc="A8C63FC0" w:tentative="1">
      <w:start w:val="1"/>
      <w:numFmt w:val="bullet"/>
      <w:lvlText w:val=""/>
      <w:lvlJc w:val="left"/>
      <w:pPr>
        <w:tabs>
          <w:tab w:val="num" w:pos="5040"/>
        </w:tabs>
        <w:ind w:left="5040" w:hanging="360"/>
      </w:pPr>
      <w:rPr>
        <w:rFonts w:ascii="Wingdings" w:hAnsi="Wingdings" w:hint="default"/>
      </w:rPr>
    </w:lvl>
    <w:lvl w:ilvl="7" w:tplc="33D61824" w:tentative="1">
      <w:start w:val="1"/>
      <w:numFmt w:val="bullet"/>
      <w:lvlText w:val=""/>
      <w:lvlJc w:val="left"/>
      <w:pPr>
        <w:tabs>
          <w:tab w:val="num" w:pos="5760"/>
        </w:tabs>
        <w:ind w:left="5760" w:hanging="360"/>
      </w:pPr>
      <w:rPr>
        <w:rFonts w:ascii="Wingdings" w:hAnsi="Wingdings" w:hint="default"/>
      </w:rPr>
    </w:lvl>
    <w:lvl w:ilvl="8" w:tplc="8034C8D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D6BC9"/>
    <w:multiLevelType w:val="hybridMultilevel"/>
    <w:tmpl w:val="7F5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32DC5"/>
    <w:multiLevelType w:val="hybridMultilevel"/>
    <w:tmpl w:val="422AC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D4303"/>
    <w:multiLevelType w:val="hybridMultilevel"/>
    <w:tmpl w:val="2BEA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D6344"/>
    <w:multiLevelType w:val="hybridMultilevel"/>
    <w:tmpl w:val="ECF2B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A4B3D"/>
    <w:multiLevelType w:val="hybridMultilevel"/>
    <w:tmpl w:val="2B44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7510A"/>
    <w:multiLevelType w:val="hybridMultilevel"/>
    <w:tmpl w:val="5D980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77730"/>
    <w:multiLevelType w:val="hybridMultilevel"/>
    <w:tmpl w:val="8326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D136C"/>
    <w:multiLevelType w:val="hybridMultilevel"/>
    <w:tmpl w:val="70B8DE8A"/>
    <w:lvl w:ilvl="0" w:tplc="F78A03CC">
      <w:start w:val="1"/>
      <w:numFmt w:val="decimal"/>
      <w:lvlText w:val="%1."/>
      <w:lvlJc w:val="left"/>
      <w:pPr>
        <w:ind w:left="720" w:hanging="360"/>
      </w:pPr>
    </w:lvl>
    <w:lvl w:ilvl="1" w:tplc="0B62ECF6">
      <w:start w:val="1"/>
      <w:numFmt w:val="lowerLetter"/>
      <w:lvlText w:val="%2."/>
      <w:lvlJc w:val="left"/>
      <w:pPr>
        <w:ind w:left="1440" w:hanging="360"/>
      </w:pPr>
    </w:lvl>
    <w:lvl w:ilvl="2" w:tplc="4E022D86">
      <w:start w:val="1"/>
      <w:numFmt w:val="lowerRoman"/>
      <w:lvlText w:val="%3."/>
      <w:lvlJc w:val="right"/>
      <w:pPr>
        <w:ind w:left="2160" w:hanging="180"/>
      </w:pPr>
    </w:lvl>
    <w:lvl w:ilvl="3" w:tplc="DF6CDBDC">
      <w:start w:val="1"/>
      <w:numFmt w:val="decimal"/>
      <w:lvlText w:val="%4."/>
      <w:lvlJc w:val="left"/>
      <w:pPr>
        <w:ind w:left="2880" w:hanging="360"/>
      </w:pPr>
    </w:lvl>
    <w:lvl w:ilvl="4" w:tplc="148A6992">
      <w:start w:val="1"/>
      <w:numFmt w:val="lowerLetter"/>
      <w:lvlText w:val="%5."/>
      <w:lvlJc w:val="left"/>
      <w:pPr>
        <w:ind w:left="3600" w:hanging="360"/>
      </w:pPr>
    </w:lvl>
    <w:lvl w:ilvl="5" w:tplc="65DC12D8">
      <w:start w:val="1"/>
      <w:numFmt w:val="lowerRoman"/>
      <w:lvlText w:val="%6."/>
      <w:lvlJc w:val="right"/>
      <w:pPr>
        <w:ind w:left="4320" w:hanging="180"/>
      </w:pPr>
    </w:lvl>
    <w:lvl w:ilvl="6" w:tplc="58A65D60">
      <w:start w:val="1"/>
      <w:numFmt w:val="decimal"/>
      <w:lvlText w:val="%7."/>
      <w:lvlJc w:val="left"/>
      <w:pPr>
        <w:ind w:left="5040" w:hanging="360"/>
      </w:pPr>
    </w:lvl>
    <w:lvl w:ilvl="7" w:tplc="94C6FB22">
      <w:start w:val="1"/>
      <w:numFmt w:val="lowerLetter"/>
      <w:lvlText w:val="%8."/>
      <w:lvlJc w:val="left"/>
      <w:pPr>
        <w:ind w:left="5760" w:hanging="360"/>
      </w:pPr>
    </w:lvl>
    <w:lvl w:ilvl="8" w:tplc="0F5A643A">
      <w:start w:val="1"/>
      <w:numFmt w:val="lowerRoman"/>
      <w:lvlText w:val="%9."/>
      <w:lvlJc w:val="right"/>
      <w:pPr>
        <w:ind w:left="6480" w:hanging="180"/>
      </w:pPr>
    </w:lvl>
  </w:abstractNum>
  <w:abstractNum w:abstractNumId="9" w15:restartNumberingAfterBreak="0">
    <w:nsid w:val="227232BE"/>
    <w:multiLevelType w:val="hybridMultilevel"/>
    <w:tmpl w:val="E6E23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606C3"/>
    <w:multiLevelType w:val="hybridMultilevel"/>
    <w:tmpl w:val="58AE64F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E7FD6"/>
    <w:multiLevelType w:val="hybridMultilevel"/>
    <w:tmpl w:val="3E327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E1771"/>
    <w:multiLevelType w:val="hybridMultilevel"/>
    <w:tmpl w:val="0E10E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C6753"/>
    <w:multiLevelType w:val="hybridMultilevel"/>
    <w:tmpl w:val="76B43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F1FC6"/>
    <w:multiLevelType w:val="hybridMultilevel"/>
    <w:tmpl w:val="5256FD6A"/>
    <w:lvl w:ilvl="0" w:tplc="8278A0D4">
      <w:start w:val="1"/>
      <w:numFmt w:val="decimal"/>
      <w:lvlText w:val="%1."/>
      <w:lvlJc w:val="left"/>
      <w:pPr>
        <w:tabs>
          <w:tab w:val="num" w:pos="720"/>
        </w:tabs>
        <w:ind w:left="720" w:hanging="360"/>
      </w:pPr>
    </w:lvl>
    <w:lvl w:ilvl="1" w:tplc="95F2C978" w:tentative="1">
      <w:start w:val="1"/>
      <w:numFmt w:val="decimal"/>
      <w:lvlText w:val="%2."/>
      <w:lvlJc w:val="left"/>
      <w:pPr>
        <w:tabs>
          <w:tab w:val="num" w:pos="1440"/>
        </w:tabs>
        <w:ind w:left="1440" w:hanging="360"/>
      </w:pPr>
    </w:lvl>
    <w:lvl w:ilvl="2" w:tplc="9DD47914" w:tentative="1">
      <w:start w:val="1"/>
      <w:numFmt w:val="decimal"/>
      <w:lvlText w:val="%3."/>
      <w:lvlJc w:val="left"/>
      <w:pPr>
        <w:tabs>
          <w:tab w:val="num" w:pos="2160"/>
        </w:tabs>
        <w:ind w:left="2160" w:hanging="360"/>
      </w:pPr>
    </w:lvl>
    <w:lvl w:ilvl="3" w:tplc="6354201A" w:tentative="1">
      <w:start w:val="1"/>
      <w:numFmt w:val="decimal"/>
      <w:lvlText w:val="%4."/>
      <w:lvlJc w:val="left"/>
      <w:pPr>
        <w:tabs>
          <w:tab w:val="num" w:pos="2880"/>
        </w:tabs>
        <w:ind w:left="2880" w:hanging="360"/>
      </w:pPr>
    </w:lvl>
    <w:lvl w:ilvl="4" w:tplc="EF5C4E64" w:tentative="1">
      <w:start w:val="1"/>
      <w:numFmt w:val="decimal"/>
      <w:lvlText w:val="%5."/>
      <w:lvlJc w:val="left"/>
      <w:pPr>
        <w:tabs>
          <w:tab w:val="num" w:pos="3600"/>
        </w:tabs>
        <w:ind w:left="3600" w:hanging="360"/>
      </w:pPr>
    </w:lvl>
    <w:lvl w:ilvl="5" w:tplc="E0AE0712" w:tentative="1">
      <w:start w:val="1"/>
      <w:numFmt w:val="decimal"/>
      <w:lvlText w:val="%6."/>
      <w:lvlJc w:val="left"/>
      <w:pPr>
        <w:tabs>
          <w:tab w:val="num" w:pos="4320"/>
        </w:tabs>
        <w:ind w:left="4320" w:hanging="360"/>
      </w:pPr>
    </w:lvl>
    <w:lvl w:ilvl="6" w:tplc="932430EE" w:tentative="1">
      <w:start w:val="1"/>
      <w:numFmt w:val="decimal"/>
      <w:lvlText w:val="%7."/>
      <w:lvlJc w:val="left"/>
      <w:pPr>
        <w:tabs>
          <w:tab w:val="num" w:pos="5040"/>
        </w:tabs>
        <w:ind w:left="5040" w:hanging="360"/>
      </w:pPr>
    </w:lvl>
    <w:lvl w:ilvl="7" w:tplc="919ED6F4" w:tentative="1">
      <w:start w:val="1"/>
      <w:numFmt w:val="decimal"/>
      <w:lvlText w:val="%8."/>
      <w:lvlJc w:val="left"/>
      <w:pPr>
        <w:tabs>
          <w:tab w:val="num" w:pos="5760"/>
        </w:tabs>
        <w:ind w:left="5760" w:hanging="360"/>
      </w:pPr>
    </w:lvl>
    <w:lvl w:ilvl="8" w:tplc="CAEE8650" w:tentative="1">
      <w:start w:val="1"/>
      <w:numFmt w:val="decimal"/>
      <w:lvlText w:val="%9."/>
      <w:lvlJc w:val="left"/>
      <w:pPr>
        <w:tabs>
          <w:tab w:val="num" w:pos="6480"/>
        </w:tabs>
        <w:ind w:left="6480" w:hanging="360"/>
      </w:pPr>
    </w:lvl>
  </w:abstractNum>
  <w:abstractNum w:abstractNumId="15" w15:restartNumberingAfterBreak="0">
    <w:nsid w:val="3D6C08DF"/>
    <w:multiLevelType w:val="hybridMultilevel"/>
    <w:tmpl w:val="FFFFFFFF"/>
    <w:lvl w:ilvl="0" w:tplc="09F08DAE">
      <w:start w:val="1"/>
      <w:numFmt w:val="decimal"/>
      <w:lvlText w:val="%1."/>
      <w:lvlJc w:val="left"/>
      <w:pPr>
        <w:ind w:left="720" w:hanging="360"/>
      </w:pPr>
    </w:lvl>
    <w:lvl w:ilvl="1" w:tplc="F628E296">
      <w:start w:val="1"/>
      <w:numFmt w:val="lowerLetter"/>
      <w:lvlText w:val="%2."/>
      <w:lvlJc w:val="left"/>
      <w:pPr>
        <w:ind w:left="1440" w:hanging="360"/>
      </w:pPr>
    </w:lvl>
    <w:lvl w:ilvl="2" w:tplc="2AEC0E40">
      <w:start w:val="1"/>
      <w:numFmt w:val="lowerRoman"/>
      <w:lvlText w:val="%3."/>
      <w:lvlJc w:val="right"/>
      <w:pPr>
        <w:ind w:left="2160" w:hanging="180"/>
      </w:pPr>
    </w:lvl>
    <w:lvl w:ilvl="3" w:tplc="2266EED0">
      <w:start w:val="1"/>
      <w:numFmt w:val="decimal"/>
      <w:lvlText w:val="%4."/>
      <w:lvlJc w:val="left"/>
      <w:pPr>
        <w:ind w:left="2880" w:hanging="360"/>
      </w:pPr>
    </w:lvl>
    <w:lvl w:ilvl="4" w:tplc="48509DE2">
      <w:start w:val="1"/>
      <w:numFmt w:val="lowerLetter"/>
      <w:lvlText w:val="%5."/>
      <w:lvlJc w:val="left"/>
      <w:pPr>
        <w:ind w:left="3600" w:hanging="360"/>
      </w:pPr>
    </w:lvl>
    <w:lvl w:ilvl="5" w:tplc="5F362740">
      <w:start w:val="1"/>
      <w:numFmt w:val="lowerRoman"/>
      <w:lvlText w:val="%6."/>
      <w:lvlJc w:val="right"/>
      <w:pPr>
        <w:ind w:left="4320" w:hanging="180"/>
      </w:pPr>
    </w:lvl>
    <w:lvl w:ilvl="6" w:tplc="13BA2C74">
      <w:start w:val="1"/>
      <w:numFmt w:val="decimal"/>
      <w:lvlText w:val="%7."/>
      <w:lvlJc w:val="left"/>
      <w:pPr>
        <w:ind w:left="5040" w:hanging="360"/>
      </w:pPr>
    </w:lvl>
    <w:lvl w:ilvl="7" w:tplc="E2E62058">
      <w:start w:val="1"/>
      <w:numFmt w:val="lowerLetter"/>
      <w:lvlText w:val="%8."/>
      <w:lvlJc w:val="left"/>
      <w:pPr>
        <w:ind w:left="5760" w:hanging="360"/>
      </w:pPr>
    </w:lvl>
    <w:lvl w:ilvl="8" w:tplc="2670FD96">
      <w:start w:val="1"/>
      <w:numFmt w:val="lowerRoman"/>
      <w:lvlText w:val="%9."/>
      <w:lvlJc w:val="right"/>
      <w:pPr>
        <w:ind w:left="6480" w:hanging="180"/>
      </w:pPr>
    </w:lvl>
  </w:abstractNum>
  <w:abstractNum w:abstractNumId="16" w15:restartNumberingAfterBreak="0">
    <w:nsid w:val="3D772CB9"/>
    <w:multiLevelType w:val="hybridMultilevel"/>
    <w:tmpl w:val="F4109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745DBD"/>
    <w:multiLevelType w:val="hybridMultilevel"/>
    <w:tmpl w:val="E962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F1225"/>
    <w:multiLevelType w:val="hybridMultilevel"/>
    <w:tmpl w:val="6F8CE0F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9" w15:restartNumberingAfterBreak="0">
    <w:nsid w:val="45EA68CE"/>
    <w:multiLevelType w:val="hybridMultilevel"/>
    <w:tmpl w:val="D9505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878BF"/>
    <w:multiLevelType w:val="hybridMultilevel"/>
    <w:tmpl w:val="0A883DDE"/>
    <w:lvl w:ilvl="0" w:tplc="565C981C">
      <w:start w:val="1"/>
      <w:numFmt w:val="decimal"/>
      <w:lvlText w:val="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2F1E18"/>
    <w:multiLevelType w:val="hybridMultilevel"/>
    <w:tmpl w:val="EEC6D516"/>
    <w:lvl w:ilvl="0" w:tplc="B8D0BA60">
      <w:start w:val="1"/>
      <w:numFmt w:val="decimal"/>
      <w:lvlText w:val="%1"/>
      <w:lvlJc w:val="left"/>
      <w:pPr>
        <w:tabs>
          <w:tab w:val="num" w:pos="420"/>
        </w:tabs>
        <w:ind w:left="420" w:hanging="420"/>
      </w:pPr>
      <w:rPr>
        <w:rFonts w:ascii="Arial" w:eastAsia="SimSun" w:hAnsi="Arial" w:cs="Arial"/>
        <w:b/>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D02CD6"/>
    <w:multiLevelType w:val="hybridMultilevel"/>
    <w:tmpl w:val="7730CC92"/>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52030B4B"/>
    <w:multiLevelType w:val="hybridMultilevel"/>
    <w:tmpl w:val="58623CA4"/>
    <w:lvl w:ilvl="0" w:tplc="10D06530">
      <w:start w:val="1"/>
      <w:numFmt w:val="decimal"/>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CF2C4F"/>
    <w:multiLevelType w:val="hybridMultilevel"/>
    <w:tmpl w:val="1AEE8E8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5F756905"/>
    <w:multiLevelType w:val="multilevel"/>
    <w:tmpl w:val="B73045A6"/>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0" w:firstLine="0"/>
      </w:pPr>
      <w:rPr>
        <w:rFonts w:hint="default"/>
      </w:rPr>
    </w:lvl>
    <w:lvl w:ilvl="2">
      <w:start w:val="1"/>
      <w:numFmt w:val="decimal"/>
      <w:pStyle w:val="Heading3"/>
      <w:lvlText w:val="%3."/>
      <w:lvlJc w:val="left"/>
      <w:pPr>
        <w:ind w:left="9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6" w15:restartNumberingAfterBreak="0">
    <w:nsid w:val="64350A81"/>
    <w:multiLevelType w:val="hybridMultilevel"/>
    <w:tmpl w:val="5C5E1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C3407"/>
    <w:multiLevelType w:val="hybridMultilevel"/>
    <w:tmpl w:val="3E327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A3DCF"/>
    <w:multiLevelType w:val="hybridMultilevel"/>
    <w:tmpl w:val="D5C8E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69273E"/>
    <w:multiLevelType w:val="hybridMultilevel"/>
    <w:tmpl w:val="7354E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A800E00"/>
    <w:multiLevelType w:val="hybridMultilevel"/>
    <w:tmpl w:val="8CA29278"/>
    <w:lvl w:ilvl="0" w:tplc="3078DD7E">
      <w:numFmt w:val="decimal"/>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A3BA2"/>
    <w:multiLevelType w:val="hybridMultilevel"/>
    <w:tmpl w:val="0F189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B43947"/>
    <w:multiLevelType w:val="hybridMultilevel"/>
    <w:tmpl w:val="3E327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AF78E0"/>
    <w:multiLevelType w:val="hybridMultilevel"/>
    <w:tmpl w:val="0CB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C63EE"/>
    <w:multiLevelType w:val="hybridMultilevel"/>
    <w:tmpl w:val="CA6C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7C0F35"/>
    <w:multiLevelType w:val="hybridMultilevel"/>
    <w:tmpl w:val="2236D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7A61E4"/>
    <w:multiLevelType w:val="hybridMultilevel"/>
    <w:tmpl w:val="72B86B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7629BA"/>
    <w:multiLevelType w:val="hybridMultilevel"/>
    <w:tmpl w:val="1C147AB6"/>
    <w:lvl w:ilvl="0" w:tplc="3078DD7E">
      <w:numFmt w:val="decimal"/>
      <w:lvlText w:val="Option %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8"/>
  </w:num>
  <w:num w:numId="2">
    <w:abstractNumId w:val="25"/>
  </w:num>
  <w:num w:numId="3">
    <w:abstractNumId w:val="21"/>
  </w:num>
  <w:num w:numId="4">
    <w:abstractNumId w:val="24"/>
  </w:num>
  <w:num w:numId="5">
    <w:abstractNumId w:val="22"/>
  </w:num>
  <w:num w:numId="6">
    <w:abstractNumId w:val="1"/>
  </w:num>
  <w:num w:numId="7">
    <w:abstractNumId w:val="9"/>
  </w:num>
  <w:num w:numId="8">
    <w:abstractNumId w:val="26"/>
  </w:num>
  <w:num w:numId="9">
    <w:abstractNumId w:val="17"/>
  </w:num>
  <w:num w:numId="10">
    <w:abstractNumId w:val="23"/>
  </w:num>
  <w:num w:numId="11">
    <w:abstractNumId w:val="28"/>
  </w:num>
  <w:num w:numId="12">
    <w:abstractNumId w:val="3"/>
  </w:num>
  <w:num w:numId="13">
    <w:abstractNumId w:val="16"/>
  </w:num>
  <w:num w:numId="14">
    <w:abstractNumId w:val="10"/>
  </w:num>
  <w:num w:numId="15">
    <w:abstractNumId w:val="18"/>
  </w:num>
  <w:num w:numId="16">
    <w:abstractNumId w:val="4"/>
  </w:num>
  <w:num w:numId="17">
    <w:abstractNumId w:val="5"/>
  </w:num>
  <w:num w:numId="18">
    <w:abstractNumId w:val="27"/>
  </w:num>
  <w:num w:numId="19">
    <w:abstractNumId w:val="32"/>
  </w:num>
  <w:num w:numId="20">
    <w:abstractNumId w:val="11"/>
  </w:num>
  <w:num w:numId="21">
    <w:abstractNumId w:val="6"/>
  </w:num>
  <w:num w:numId="22">
    <w:abstractNumId w:val="29"/>
  </w:num>
  <w:num w:numId="23">
    <w:abstractNumId w:val="19"/>
  </w:num>
  <w:num w:numId="24">
    <w:abstractNumId w:val="12"/>
  </w:num>
  <w:num w:numId="25">
    <w:abstractNumId w:val="7"/>
  </w:num>
  <w:num w:numId="26">
    <w:abstractNumId w:val="35"/>
  </w:num>
  <w:num w:numId="27">
    <w:abstractNumId w:val="30"/>
  </w:num>
  <w:num w:numId="28">
    <w:abstractNumId w:val="37"/>
  </w:num>
  <w:num w:numId="29">
    <w:abstractNumId w:val="20"/>
  </w:num>
  <w:num w:numId="30">
    <w:abstractNumId w:val="15"/>
  </w:num>
  <w:num w:numId="31">
    <w:abstractNumId w:val="14"/>
  </w:num>
  <w:num w:numId="32">
    <w:abstractNumId w:val="33"/>
  </w:num>
  <w:num w:numId="33">
    <w:abstractNumId w:val="0"/>
  </w:num>
  <w:num w:numId="34">
    <w:abstractNumId w:val="36"/>
  </w:num>
  <w:num w:numId="35">
    <w:abstractNumId w:val="2"/>
  </w:num>
  <w:num w:numId="36">
    <w:abstractNumId w:val="13"/>
  </w:num>
  <w:num w:numId="37">
    <w:abstractNumId w:val="34"/>
  </w:num>
  <w:num w:numId="38">
    <w:abstractNumId w:val="2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F1"/>
    <w:rsid w:val="0001135E"/>
    <w:rsid w:val="00035609"/>
    <w:rsid w:val="00051FE6"/>
    <w:rsid w:val="00054B6C"/>
    <w:rsid w:val="00063027"/>
    <w:rsid w:val="00064FE3"/>
    <w:rsid w:val="00067C01"/>
    <w:rsid w:val="0007692F"/>
    <w:rsid w:val="0009530E"/>
    <w:rsid w:val="00095A68"/>
    <w:rsid w:val="000A0DFA"/>
    <w:rsid w:val="000B1E6E"/>
    <w:rsid w:val="000F2DA6"/>
    <w:rsid w:val="00100CB6"/>
    <w:rsid w:val="00101EF1"/>
    <w:rsid w:val="00140C19"/>
    <w:rsid w:val="00186550"/>
    <w:rsid w:val="001B38B5"/>
    <w:rsid w:val="001B6B9B"/>
    <w:rsid w:val="001C024C"/>
    <w:rsid w:val="001C051A"/>
    <w:rsid w:val="001C1412"/>
    <w:rsid w:val="001D7889"/>
    <w:rsid w:val="001F1B22"/>
    <w:rsid w:val="001F38FF"/>
    <w:rsid w:val="0021181C"/>
    <w:rsid w:val="00215BAD"/>
    <w:rsid w:val="00251E8E"/>
    <w:rsid w:val="00256D17"/>
    <w:rsid w:val="002C2B41"/>
    <w:rsid w:val="002F73D5"/>
    <w:rsid w:val="0031648B"/>
    <w:rsid w:val="00317DA9"/>
    <w:rsid w:val="00365567"/>
    <w:rsid w:val="00380F57"/>
    <w:rsid w:val="00382C0B"/>
    <w:rsid w:val="003A569A"/>
    <w:rsid w:val="003E112D"/>
    <w:rsid w:val="00400AE5"/>
    <w:rsid w:val="00417E8E"/>
    <w:rsid w:val="00422C89"/>
    <w:rsid w:val="00440C40"/>
    <w:rsid w:val="0044126A"/>
    <w:rsid w:val="00441B2D"/>
    <w:rsid w:val="00447FB7"/>
    <w:rsid w:val="004657AF"/>
    <w:rsid w:val="004929E1"/>
    <w:rsid w:val="004943F3"/>
    <w:rsid w:val="004D25AC"/>
    <w:rsid w:val="0050203B"/>
    <w:rsid w:val="00532F40"/>
    <w:rsid w:val="00536346"/>
    <w:rsid w:val="00540FAE"/>
    <w:rsid w:val="0055767F"/>
    <w:rsid w:val="00567CDB"/>
    <w:rsid w:val="00584CE8"/>
    <w:rsid w:val="005A0237"/>
    <w:rsid w:val="005C572E"/>
    <w:rsid w:val="00602870"/>
    <w:rsid w:val="00631743"/>
    <w:rsid w:val="006330CE"/>
    <w:rsid w:val="00663AD4"/>
    <w:rsid w:val="006937B8"/>
    <w:rsid w:val="006B4533"/>
    <w:rsid w:val="006B537F"/>
    <w:rsid w:val="006C06D0"/>
    <w:rsid w:val="006E011B"/>
    <w:rsid w:val="006F69BC"/>
    <w:rsid w:val="00701EB7"/>
    <w:rsid w:val="0071097C"/>
    <w:rsid w:val="00734CF9"/>
    <w:rsid w:val="00754C0D"/>
    <w:rsid w:val="007567B7"/>
    <w:rsid w:val="00784770"/>
    <w:rsid w:val="007A1973"/>
    <w:rsid w:val="007A556E"/>
    <w:rsid w:val="007C56BF"/>
    <w:rsid w:val="007D34EE"/>
    <w:rsid w:val="007D4E76"/>
    <w:rsid w:val="007E4DA7"/>
    <w:rsid w:val="007F434B"/>
    <w:rsid w:val="007F61F8"/>
    <w:rsid w:val="00817DDE"/>
    <w:rsid w:val="00822D30"/>
    <w:rsid w:val="008252CC"/>
    <w:rsid w:val="00825DAB"/>
    <w:rsid w:val="00831611"/>
    <w:rsid w:val="008607C6"/>
    <w:rsid w:val="008847E2"/>
    <w:rsid w:val="00887835"/>
    <w:rsid w:val="00894A7A"/>
    <w:rsid w:val="008B5D3F"/>
    <w:rsid w:val="008D247A"/>
    <w:rsid w:val="008D3092"/>
    <w:rsid w:val="008D49E7"/>
    <w:rsid w:val="008F16BA"/>
    <w:rsid w:val="008F55C1"/>
    <w:rsid w:val="00906233"/>
    <w:rsid w:val="00913B7B"/>
    <w:rsid w:val="0091556C"/>
    <w:rsid w:val="009345DF"/>
    <w:rsid w:val="009616E9"/>
    <w:rsid w:val="00973192"/>
    <w:rsid w:val="00974AC6"/>
    <w:rsid w:val="009B6117"/>
    <w:rsid w:val="009B74B5"/>
    <w:rsid w:val="009D0E2F"/>
    <w:rsid w:val="009D3CC0"/>
    <w:rsid w:val="009D7111"/>
    <w:rsid w:val="009E5A33"/>
    <w:rsid w:val="00A3467C"/>
    <w:rsid w:val="00A461CC"/>
    <w:rsid w:val="00A47D49"/>
    <w:rsid w:val="00A50EFA"/>
    <w:rsid w:val="00A56713"/>
    <w:rsid w:val="00A907ED"/>
    <w:rsid w:val="00A923C6"/>
    <w:rsid w:val="00A931B0"/>
    <w:rsid w:val="00A97657"/>
    <w:rsid w:val="00AA3C48"/>
    <w:rsid w:val="00AB1E19"/>
    <w:rsid w:val="00AB46D7"/>
    <w:rsid w:val="00AB5A6B"/>
    <w:rsid w:val="00AC56F1"/>
    <w:rsid w:val="00AD5250"/>
    <w:rsid w:val="00AE2041"/>
    <w:rsid w:val="00B074CE"/>
    <w:rsid w:val="00B1206A"/>
    <w:rsid w:val="00B26EF7"/>
    <w:rsid w:val="00B41524"/>
    <w:rsid w:val="00B43D3C"/>
    <w:rsid w:val="00B57C8F"/>
    <w:rsid w:val="00B75C21"/>
    <w:rsid w:val="00B76B0C"/>
    <w:rsid w:val="00BA47D7"/>
    <w:rsid w:val="00BD26AA"/>
    <w:rsid w:val="00BD6CE2"/>
    <w:rsid w:val="00BE0365"/>
    <w:rsid w:val="00C27E91"/>
    <w:rsid w:val="00C3073B"/>
    <w:rsid w:val="00C30888"/>
    <w:rsid w:val="00C61CA2"/>
    <w:rsid w:val="00C74B96"/>
    <w:rsid w:val="00C942ED"/>
    <w:rsid w:val="00C961E9"/>
    <w:rsid w:val="00CB1406"/>
    <w:rsid w:val="00CB2A4B"/>
    <w:rsid w:val="00CC32FD"/>
    <w:rsid w:val="00CC42A7"/>
    <w:rsid w:val="00CC565A"/>
    <w:rsid w:val="00CC6837"/>
    <w:rsid w:val="00CD0ED7"/>
    <w:rsid w:val="00CE5043"/>
    <w:rsid w:val="00CE5227"/>
    <w:rsid w:val="00D03B4C"/>
    <w:rsid w:val="00D13EAF"/>
    <w:rsid w:val="00D648EE"/>
    <w:rsid w:val="00D753FD"/>
    <w:rsid w:val="00D87CEC"/>
    <w:rsid w:val="00D921EE"/>
    <w:rsid w:val="00DD3760"/>
    <w:rsid w:val="00DE0250"/>
    <w:rsid w:val="00E16ED1"/>
    <w:rsid w:val="00E210E7"/>
    <w:rsid w:val="00E25010"/>
    <w:rsid w:val="00E3444F"/>
    <w:rsid w:val="00E7455F"/>
    <w:rsid w:val="00E97836"/>
    <w:rsid w:val="00E97FBA"/>
    <w:rsid w:val="00EC237C"/>
    <w:rsid w:val="00EC564E"/>
    <w:rsid w:val="00EC587E"/>
    <w:rsid w:val="00ED0393"/>
    <w:rsid w:val="00ED0516"/>
    <w:rsid w:val="00EE68F6"/>
    <w:rsid w:val="00F12D52"/>
    <w:rsid w:val="00F22847"/>
    <w:rsid w:val="00F257C4"/>
    <w:rsid w:val="00F2611C"/>
    <w:rsid w:val="00F37EAE"/>
    <w:rsid w:val="00F660EC"/>
    <w:rsid w:val="00F9420E"/>
    <w:rsid w:val="00FA07AD"/>
    <w:rsid w:val="00FA2A6E"/>
    <w:rsid w:val="00FB754B"/>
    <w:rsid w:val="00FE54C6"/>
    <w:rsid w:val="00FF66FA"/>
    <w:rsid w:val="04180F23"/>
    <w:rsid w:val="06D28FC4"/>
    <w:rsid w:val="07C57577"/>
    <w:rsid w:val="09A1BD9C"/>
    <w:rsid w:val="0AF2A52D"/>
    <w:rsid w:val="0C1D9162"/>
    <w:rsid w:val="1062EFD8"/>
    <w:rsid w:val="1386257F"/>
    <w:rsid w:val="1EC8AD38"/>
    <w:rsid w:val="282B94AE"/>
    <w:rsid w:val="29294968"/>
    <w:rsid w:val="2BE60011"/>
    <w:rsid w:val="2ED74966"/>
    <w:rsid w:val="2FD38831"/>
    <w:rsid w:val="31F35AA0"/>
    <w:rsid w:val="323348DD"/>
    <w:rsid w:val="328079CF"/>
    <w:rsid w:val="38858077"/>
    <w:rsid w:val="398B186E"/>
    <w:rsid w:val="3AD14BCC"/>
    <w:rsid w:val="3D07F836"/>
    <w:rsid w:val="3F8DE055"/>
    <w:rsid w:val="40B761ED"/>
    <w:rsid w:val="42C33554"/>
    <w:rsid w:val="463E9E15"/>
    <w:rsid w:val="465A3F0D"/>
    <w:rsid w:val="469EFE65"/>
    <w:rsid w:val="487A8656"/>
    <w:rsid w:val="48AAAC56"/>
    <w:rsid w:val="4BD412C5"/>
    <w:rsid w:val="4D9CDD2F"/>
    <w:rsid w:val="4F5DAA42"/>
    <w:rsid w:val="5704BCD3"/>
    <w:rsid w:val="57A2D3DD"/>
    <w:rsid w:val="5A0D2D21"/>
    <w:rsid w:val="5C3647AF"/>
    <w:rsid w:val="6172C152"/>
    <w:rsid w:val="67B1B334"/>
    <w:rsid w:val="6B989DF4"/>
    <w:rsid w:val="70134571"/>
    <w:rsid w:val="71E57BDB"/>
    <w:rsid w:val="78FF61F0"/>
    <w:rsid w:val="7B5D0249"/>
    <w:rsid w:val="7C6F8790"/>
    <w:rsid w:val="7F8F9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166B"/>
  <w15:chartTrackingRefBased/>
  <w15:docId w15:val="{9B07045C-637C-47EC-9010-6BEE570D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E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AC56F1"/>
    <w:pPr>
      <w:keepNext/>
      <w:keepLines/>
      <w:numPr>
        <w:numId w:val="2"/>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eastAsia="en-US"/>
    </w:rPr>
  </w:style>
  <w:style w:type="paragraph" w:styleId="Heading2">
    <w:name w:val="heading 2"/>
    <w:basedOn w:val="Normal"/>
    <w:next w:val="Normal"/>
    <w:link w:val="Heading2Char"/>
    <w:uiPriority w:val="9"/>
    <w:unhideWhenUsed/>
    <w:qFormat/>
    <w:rsid w:val="00AC56F1"/>
    <w:pPr>
      <w:keepNext/>
      <w:keepLines/>
      <w:numPr>
        <w:ilvl w:val="1"/>
        <w:numId w:val="2"/>
      </w:numPr>
      <w:spacing w:before="160"/>
      <w:outlineLvl w:val="1"/>
    </w:pPr>
    <w:rPr>
      <w:rFonts w:asciiTheme="majorHAnsi" w:eastAsiaTheme="majorEastAsia" w:hAnsiTheme="majorHAnsi" w:cstheme="majorBidi"/>
      <w:color w:val="2F5496" w:themeColor="accent1" w:themeShade="BF"/>
      <w:sz w:val="28"/>
      <w:szCs w:val="28"/>
      <w:lang w:eastAsia="en-US"/>
    </w:rPr>
  </w:style>
  <w:style w:type="paragraph" w:styleId="Heading3">
    <w:name w:val="heading 3"/>
    <w:basedOn w:val="Normal"/>
    <w:next w:val="Normal"/>
    <w:link w:val="Heading3Char"/>
    <w:uiPriority w:val="9"/>
    <w:unhideWhenUsed/>
    <w:qFormat/>
    <w:rsid w:val="00AC56F1"/>
    <w:pPr>
      <w:keepNext/>
      <w:keepLines/>
      <w:numPr>
        <w:ilvl w:val="2"/>
        <w:numId w:val="2"/>
      </w:numPr>
      <w:spacing w:before="80"/>
      <w:ind w:left="0"/>
      <w:outlineLvl w:val="2"/>
    </w:pPr>
    <w:rPr>
      <w:rFonts w:asciiTheme="majorHAnsi" w:eastAsiaTheme="majorEastAsia" w:hAnsiTheme="majorHAnsi" w:cstheme="majorBidi"/>
      <w:color w:val="404040" w:themeColor="text1" w:themeTint="BF"/>
      <w:sz w:val="26"/>
      <w:szCs w:val="26"/>
      <w:lang w:eastAsia="en-US"/>
    </w:rPr>
  </w:style>
  <w:style w:type="paragraph" w:styleId="Heading4">
    <w:name w:val="heading 4"/>
    <w:basedOn w:val="Normal"/>
    <w:next w:val="Normal"/>
    <w:link w:val="Heading4Char"/>
    <w:uiPriority w:val="9"/>
    <w:unhideWhenUsed/>
    <w:qFormat/>
    <w:rsid w:val="00AC56F1"/>
    <w:pPr>
      <w:keepNext/>
      <w:keepLines/>
      <w:numPr>
        <w:ilvl w:val="3"/>
        <w:numId w:val="2"/>
      </w:numPr>
      <w:spacing w:before="80" w:line="264" w:lineRule="auto"/>
      <w:outlineLvl w:val="3"/>
    </w:pPr>
    <w:rPr>
      <w:rFonts w:asciiTheme="majorHAnsi" w:eastAsiaTheme="majorEastAsia" w:hAnsiTheme="majorHAnsi" w:cstheme="majorBidi"/>
      <w:lang w:eastAsia="en-US"/>
    </w:rPr>
  </w:style>
  <w:style w:type="paragraph" w:styleId="Heading5">
    <w:name w:val="heading 5"/>
    <w:basedOn w:val="Normal"/>
    <w:next w:val="Normal"/>
    <w:link w:val="Heading5Char"/>
    <w:uiPriority w:val="9"/>
    <w:semiHidden/>
    <w:unhideWhenUsed/>
    <w:qFormat/>
    <w:rsid w:val="00AC56F1"/>
    <w:pPr>
      <w:keepNext/>
      <w:keepLines/>
      <w:numPr>
        <w:ilvl w:val="4"/>
        <w:numId w:val="2"/>
      </w:numPr>
      <w:spacing w:before="80" w:line="264" w:lineRule="auto"/>
      <w:outlineLvl w:val="4"/>
    </w:pPr>
    <w:rPr>
      <w:rFonts w:asciiTheme="majorHAnsi" w:eastAsiaTheme="majorEastAsia" w:hAnsiTheme="majorHAnsi" w:cstheme="majorBidi"/>
      <w:i/>
      <w:iCs/>
      <w:sz w:val="22"/>
      <w:szCs w:val="22"/>
      <w:lang w:eastAsia="en-US"/>
    </w:rPr>
  </w:style>
  <w:style w:type="paragraph" w:styleId="Heading6">
    <w:name w:val="heading 6"/>
    <w:basedOn w:val="Normal"/>
    <w:next w:val="Normal"/>
    <w:link w:val="Heading6Char"/>
    <w:uiPriority w:val="9"/>
    <w:semiHidden/>
    <w:unhideWhenUsed/>
    <w:qFormat/>
    <w:rsid w:val="00AC56F1"/>
    <w:pPr>
      <w:keepNext/>
      <w:keepLines/>
      <w:numPr>
        <w:ilvl w:val="5"/>
        <w:numId w:val="2"/>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C56F1"/>
    <w:pPr>
      <w:keepNext/>
      <w:keepLines/>
      <w:numPr>
        <w:ilvl w:val="6"/>
        <w:numId w:val="2"/>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C56F1"/>
    <w:pPr>
      <w:keepNext/>
      <w:keepLines/>
      <w:numPr>
        <w:ilvl w:val="7"/>
        <w:numId w:val="2"/>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C56F1"/>
    <w:pPr>
      <w:keepNext/>
      <w:keepLines/>
      <w:numPr>
        <w:ilvl w:val="8"/>
        <w:numId w:val="2"/>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56F1"/>
    <w:pPr>
      <w:spacing w:after="0" w:line="240" w:lineRule="auto"/>
    </w:pPr>
  </w:style>
  <w:style w:type="character" w:customStyle="1" w:styleId="Heading1Char">
    <w:name w:val="Heading 1 Char"/>
    <w:basedOn w:val="DefaultParagraphFont"/>
    <w:link w:val="Heading1"/>
    <w:uiPriority w:val="9"/>
    <w:rsid w:val="00AC56F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AC56F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AC56F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AC56F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C56F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C56F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C56F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C56F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C56F1"/>
    <w:rPr>
      <w:rFonts w:asciiTheme="majorHAnsi" w:eastAsiaTheme="majorEastAsia" w:hAnsiTheme="majorHAnsi" w:cstheme="majorBidi"/>
      <w:i/>
      <w:iCs/>
      <w:smallCaps/>
      <w:color w:val="595959" w:themeColor="text1" w:themeTint="A6"/>
    </w:rPr>
  </w:style>
  <w:style w:type="paragraph" w:styleId="Caption">
    <w:name w:val="caption"/>
    <w:basedOn w:val="Normal"/>
    <w:next w:val="Normal"/>
    <w:unhideWhenUsed/>
    <w:qFormat/>
    <w:rsid w:val="00AC56F1"/>
    <w:pPr>
      <w:spacing w:after="120"/>
    </w:pPr>
    <w:rPr>
      <w:rFonts w:asciiTheme="minorHAnsi" w:eastAsiaTheme="minorEastAsia" w:hAnsiTheme="minorHAnsi" w:cstheme="minorBidi"/>
      <w:b/>
      <w:bCs/>
      <w:color w:val="404040" w:themeColor="text1" w:themeTint="BF"/>
      <w:sz w:val="20"/>
      <w:szCs w:val="20"/>
      <w:lang w:eastAsia="en-US"/>
    </w:rPr>
  </w:style>
  <w:style w:type="paragraph" w:styleId="Title">
    <w:name w:val="Title"/>
    <w:basedOn w:val="Normal"/>
    <w:next w:val="Normal"/>
    <w:link w:val="TitleChar"/>
    <w:uiPriority w:val="10"/>
    <w:qFormat/>
    <w:rsid w:val="00AC56F1"/>
    <w:pPr>
      <w:contextualSpacing/>
    </w:pPr>
    <w:rPr>
      <w:rFonts w:asciiTheme="majorHAnsi" w:eastAsiaTheme="majorEastAsia" w:hAnsiTheme="majorHAnsi" w:cstheme="majorBidi"/>
      <w:color w:val="2F5496" w:themeColor="accent1" w:themeShade="BF"/>
      <w:spacing w:val="-7"/>
      <w:sz w:val="80"/>
      <w:szCs w:val="80"/>
      <w:lang w:eastAsia="en-US"/>
    </w:rPr>
  </w:style>
  <w:style w:type="character" w:customStyle="1" w:styleId="TitleChar">
    <w:name w:val="Title Char"/>
    <w:basedOn w:val="DefaultParagraphFont"/>
    <w:link w:val="Title"/>
    <w:uiPriority w:val="10"/>
    <w:rsid w:val="00AC56F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C56F1"/>
    <w:pPr>
      <w:numPr>
        <w:ilvl w:val="1"/>
      </w:numPr>
      <w:spacing w:after="240"/>
    </w:pPr>
    <w:rPr>
      <w:rFonts w:asciiTheme="majorHAnsi" w:eastAsiaTheme="majorEastAsia" w:hAnsiTheme="majorHAnsi" w:cstheme="majorBidi"/>
      <w:color w:val="404040" w:themeColor="text1" w:themeTint="BF"/>
      <w:sz w:val="30"/>
      <w:szCs w:val="30"/>
      <w:lang w:eastAsia="en-US"/>
    </w:rPr>
  </w:style>
  <w:style w:type="character" w:customStyle="1" w:styleId="SubtitleChar">
    <w:name w:val="Subtitle Char"/>
    <w:basedOn w:val="DefaultParagraphFont"/>
    <w:link w:val="Subtitle"/>
    <w:uiPriority w:val="11"/>
    <w:rsid w:val="00AC56F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C56F1"/>
    <w:rPr>
      <w:b/>
      <w:bCs/>
    </w:rPr>
  </w:style>
  <w:style w:type="character" w:styleId="Emphasis">
    <w:name w:val="Emphasis"/>
    <w:basedOn w:val="DefaultParagraphFont"/>
    <w:uiPriority w:val="20"/>
    <w:qFormat/>
    <w:rsid w:val="00AC56F1"/>
    <w:rPr>
      <w:i/>
      <w:iCs/>
    </w:rPr>
  </w:style>
  <w:style w:type="paragraph" w:styleId="Quote">
    <w:name w:val="Quote"/>
    <w:basedOn w:val="Normal"/>
    <w:next w:val="Normal"/>
    <w:link w:val="QuoteChar"/>
    <w:uiPriority w:val="29"/>
    <w:qFormat/>
    <w:rsid w:val="00AC56F1"/>
    <w:pPr>
      <w:spacing w:before="240" w:after="240" w:line="252" w:lineRule="auto"/>
      <w:ind w:left="864" w:right="864"/>
      <w:jc w:val="center"/>
    </w:pPr>
    <w:rPr>
      <w:rFonts w:asciiTheme="minorHAnsi" w:eastAsiaTheme="minorEastAsia" w:hAnsiTheme="minorHAnsi" w:cstheme="minorBidi"/>
      <w:i/>
      <w:iCs/>
      <w:sz w:val="21"/>
      <w:szCs w:val="21"/>
      <w:lang w:eastAsia="en-US"/>
    </w:rPr>
  </w:style>
  <w:style w:type="character" w:customStyle="1" w:styleId="QuoteChar">
    <w:name w:val="Quote Char"/>
    <w:basedOn w:val="DefaultParagraphFont"/>
    <w:link w:val="Quote"/>
    <w:uiPriority w:val="29"/>
    <w:rsid w:val="00AC56F1"/>
    <w:rPr>
      <w:i/>
      <w:iCs/>
    </w:rPr>
  </w:style>
  <w:style w:type="paragraph" w:styleId="IntenseQuote">
    <w:name w:val="Intense Quote"/>
    <w:basedOn w:val="Normal"/>
    <w:next w:val="Normal"/>
    <w:link w:val="IntenseQuoteChar"/>
    <w:uiPriority w:val="30"/>
    <w:qFormat/>
    <w:rsid w:val="00AC56F1"/>
    <w:pPr>
      <w:spacing w:before="100" w:beforeAutospacing="1" w:after="240" w:line="264" w:lineRule="auto"/>
      <w:ind w:left="864" w:right="864"/>
      <w:jc w:val="center"/>
    </w:pPr>
    <w:rPr>
      <w:rFonts w:asciiTheme="majorHAnsi" w:eastAsiaTheme="majorEastAsia" w:hAnsiTheme="majorHAnsi" w:cstheme="majorBidi"/>
      <w:color w:val="4472C4" w:themeColor="accent1"/>
      <w:sz w:val="28"/>
      <w:szCs w:val="28"/>
      <w:lang w:eastAsia="en-US"/>
    </w:rPr>
  </w:style>
  <w:style w:type="character" w:customStyle="1" w:styleId="IntenseQuoteChar">
    <w:name w:val="Intense Quote Char"/>
    <w:basedOn w:val="DefaultParagraphFont"/>
    <w:link w:val="IntenseQuote"/>
    <w:uiPriority w:val="30"/>
    <w:rsid w:val="00AC56F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56F1"/>
    <w:rPr>
      <w:i/>
      <w:iCs/>
      <w:color w:val="595959" w:themeColor="text1" w:themeTint="A6"/>
    </w:rPr>
  </w:style>
  <w:style w:type="character" w:styleId="IntenseEmphasis">
    <w:name w:val="Intense Emphasis"/>
    <w:basedOn w:val="DefaultParagraphFont"/>
    <w:uiPriority w:val="21"/>
    <w:qFormat/>
    <w:rsid w:val="00AC56F1"/>
    <w:rPr>
      <w:b/>
      <w:bCs/>
      <w:i/>
      <w:iCs/>
    </w:rPr>
  </w:style>
  <w:style w:type="character" w:styleId="SubtleReference">
    <w:name w:val="Subtle Reference"/>
    <w:basedOn w:val="DefaultParagraphFont"/>
    <w:uiPriority w:val="31"/>
    <w:qFormat/>
    <w:rsid w:val="00AC56F1"/>
    <w:rPr>
      <w:smallCaps/>
      <w:color w:val="404040" w:themeColor="text1" w:themeTint="BF"/>
    </w:rPr>
  </w:style>
  <w:style w:type="character" w:styleId="IntenseReference">
    <w:name w:val="Intense Reference"/>
    <w:basedOn w:val="DefaultParagraphFont"/>
    <w:uiPriority w:val="32"/>
    <w:qFormat/>
    <w:rsid w:val="00AC56F1"/>
    <w:rPr>
      <w:b/>
      <w:bCs/>
      <w:smallCaps/>
      <w:u w:val="single"/>
    </w:rPr>
  </w:style>
  <w:style w:type="character" w:styleId="BookTitle">
    <w:name w:val="Book Title"/>
    <w:basedOn w:val="DefaultParagraphFont"/>
    <w:uiPriority w:val="33"/>
    <w:qFormat/>
    <w:rsid w:val="00AC56F1"/>
    <w:rPr>
      <w:b/>
      <w:bCs/>
      <w:smallCaps/>
    </w:rPr>
  </w:style>
  <w:style w:type="paragraph" w:styleId="TOCHeading">
    <w:name w:val="TOC Heading"/>
    <w:basedOn w:val="Heading1"/>
    <w:next w:val="Normal"/>
    <w:uiPriority w:val="39"/>
    <w:semiHidden/>
    <w:unhideWhenUsed/>
    <w:qFormat/>
    <w:rsid w:val="00AC56F1"/>
    <w:pPr>
      <w:outlineLvl w:val="9"/>
    </w:pPr>
  </w:style>
  <w:style w:type="paragraph" w:styleId="ListParagraph">
    <w:name w:val="List Paragraph"/>
    <w:basedOn w:val="Normal"/>
    <w:uiPriority w:val="34"/>
    <w:qFormat/>
    <w:rsid w:val="003E112D"/>
    <w:pPr>
      <w:spacing w:after="120" w:line="264" w:lineRule="auto"/>
      <w:ind w:left="720"/>
      <w:contextualSpacing/>
    </w:pPr>
    <w:rPr>
      <w:rFonts w:asciiTheme="minorHAnsi" w:eastAsiaTheme="minorEastAsia" w:hAnsiTheme="minorHAnsi" w:cstheme="minorBidi"/>
      <w:sz w:val="21"/>
      <w:szCs w:val="21"/>
      <w:lang w:eastAsia="en-US"/>
    </w:rPr>
  </w:style>
  <w:style w:type="character" w:styleId="PlaceholderText">
    <w:name w:val="Placeholder Text"/>
    <w:basedOn w:val="DefaultParagraphFont"/>
    <w:uiPriority w:val="99"/>
    <w:semiHidden/>
    <w:rsid w:val="003E112D"/>
    <w:rPr>
      <w:color w:val="808080"/>
    </w:rPr>
  </w:style>
  <w:style w:type="character" w:styleId="Hyperlink">
    <w:name w:val="Hyperlink"/>
    <w:basedOn w:val="DefaultParagraphFont"/>
    <w:uiPriority w:val="99"/>
    <w:unhideWhenUsed/>
    <w:rsid w:val="00215BAD"/>
    <w:rPr>
      <w:color w:val="0563C1" w:themeColor="hyperlink"/>
      <w:u w:val="single"/>
    </w:rPr>
  </w:style>
  <w:style w:type="character" w:styleId="UnresolvedMention">
    <w:name w:val="Unresolved Mention"/>
    <w:basedOn w:val="DefaultParagraphFont"/>
    <w:uiPriority w:val="99"/>
    <w:semiHidden/>
    <w:unhideWhenUsed/>
    <w:rsid w:val="00215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15827">
      <w:bodyDiv w:val="1"/>
      <w:marLeft w:val="0"/>
      <w:marRight w:val="0"/>
      <w:marTop w:val="0"/>
      <w:marBottom w:val="0"/>
      <w:divBdr>
        <w:top w:val="none" w:sz="0" w:space="0" w:color="auto"/>
        <w:left w:val="none" w:sz="0" w:space="0" w:color="auto"/>
        <w:bottom w:val="none" w:sz="0" w:space="0" w:color="auto"/>
        <w:right w:val="none" w:sz="0" w:space="0" w:color="auto"/>
      </w:divBdr>
      <w:divsChild>
        <w:div w:id="659234003">
          <w:marLeft w:val="1166"/>
          <w:marRight w:val="0"/>
          <w:marTop w:val="0"/>
          <w:marBottom w:val="0"/>
          <w:divBdr>
            <w:top w:val="none" w:sz="0" w:space="0" w:color="auto"/>
            <w:left w:val="none" w:sz="0" w:space="0" w:color="auto"/>
            <w:bottom w:val="none" w:sz="0" w:space="0" w:color="auto"/>
            <w:right w:val="none" w:sz="0" w:space="0" w:color="auto"/>
          </w:divBdr>
        </w:div>
        <w:div w:id="713042554">
          <w:marLeft w:val="446"/>
          <w:marRight w:val="0"/>
          <w:marTop w:val="0"/>
          <w:marBottom w:val="0"/>
          <w:divBdr>
            <w:top w:val="none" w:sz="0" w:space="0" w:color="auto"/>
            <w:left w:val="none" w:sz="0" w:space="0" w:color="auto"/>
            <w:bottom w:val="none" w:sz="0" w:space="0" w:color="auto"/>
            <w:right w:val="none" w:sz="0" w:space="0" w:color="auto"/>
          </w:divBdr>
        </w:div>
        <w:div w:id="1307125848">
          <w:marLeft w:val="1166"/>
          <w:marRight w:val="0"/>
          <w:marTop w:val="0"/>
          <w:marBottom w:val="0"/>
          <w:divBdr>
            <w:top w:val="none" w:sz="0" w:space="0" w:color="auto"/>
            <w:left w:val="none" w:sz="0" w:space="0" w:color="auto"/>
            <w:bottom w:val="none" w:sz="0" w:space="0" w:color="auto"/>
            <w:right w:val="none" w:sz="0" w:space="0" w:color="auto"/>
          </w:divBdr>
        </w:div>
        <w:div w:id="1353847777">
          <w:marLeft w:val="1166"/>
          <w:marRight w:val="0"/>
          <w:marTop w:val="0"/>
          <w:marBottom w:val="0"/>
          <w:divBdr>
            <w:top w:val="none" w:sz="0" w:space="0" w:color="auto"/>
            <w:left w:val="none" w:sz="0" w:space="0" w:color="auto"/>
            <w:bottom w:val="none" w:sz="0" w:space="0" w:color="auto"/>
            <w:right w:val="none" w:sz="0" w:space="0" w:color="auto"/>
          </w:divBdr>
        </w:div>
        <w:div w:id="1553537623">
          <w:marLeft w:val="1166"/>
          <w:marRight w:val="0"/>
          <w:marTop w:val="0"/>
          <w:marBottom w:val="0"/>
          <w:divBdr>
            <w:top w:val="none" w:sz="0" w:space="0" w:color="auto"/>
            <w:left w:val="none" w:sz="0" w:space="0" w:color="auto"/>
            <w:bottom w:val="none" w:sz="0" w:space="0" w:color="auto"/>
            <w:right w:val="none" w:sz="0" w:space="0" w:color="auto"/>
          </w:divBdr>
        </w:div>
        <w:div w:id="1998339047">
          <w:marLeft w:val="446"/>
          <w:marRight w:val="0"/>
          <w:marTop w:val="0"/>
          <w:marBottom w:val="0"/>
          <w:divBdr>
            <w:top w:val="none" w:sz="0" w:space="0" w:color="auto"/>
            <w:left w:val="none" w:sz="0" w:space="0" w:color="auto"/>
            <w:bottom w:val="none" w:sz="0" w:space="0" w:color="auto"/>
            <w:right w:val="none" w:sz="0" w:space="0" w:color="auto"/>
          </w:divBdr>
        </w:div>
      </w:divsChild>
    </w:div>
    <w:div w:id="1729189200">
      <w:bodyDiv w:val="1"/>
      <w:marLeft w:val="0"/>
      <w:marRight w:val="0"/>
      <w:marTop w:val="0"/>
      <w:marBottom w:val="0"/>
      <w:divBdr>
        <w:top w:val="none" w:sz="0" w:space="0" w:color="auto"/>
        <w:left w:val="none" w:sz="0" w:space="0" w:color="auto"/>
        <w:bottom w:val="none" w:sz="0" w:space="0" w:color="auto"/>
        <w:right w:val="none" w:sz="0" w:space="0" w:color="auto"/>
      </w:divBdr>
      <w:divsChild>
        <w:div w:id="429393409">
          <w:marLeft w:val="547"/>
          <w:marRight w:val="0"/>
          <w:marTop w:val="0"/>
          <w:marBottom w:val="0"/>
          <w:divBdr>
            <w:top w:val="none" w:sz="0" w:space="0" w:color="auto"/>
            <w:left w:val="none" w:sz="0" w:space="0" w:color="auto"/>
            <w:bottom w:val="none" w:sz="0" w:space="0" w:color="auto"/>
            <w:right w:val="none" w:sz="0" w:space="0" w:color="auto"/>
          </w:divBdr>
        </w:div>
        <w:div w:id="2091614137">
          <w:marLeft w:val="547"/>
          <w:marRight w:val="0"/>
          <w:marTop w:val="0"/>
          <w:marBottom w:val="0"/>
          <w:divBdr>
            <w:top w:val="none" w:sz="0" w:space="0" w:color="auto"/>
            <w:left w:val="none" w:sz="0" w:space="0" w:color="auto"/>
            <w:bottom w:val="none" w:sz="0" w:space="0" w:color="auto"/>
            <w:right w:val="none" w:sz="0" w:space="0" w:color="auto"/>
          </w:divBdr>
        </w:div>
      </w:divsChild>
    </w:div>
    <w:div w:id="17436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scalapb.github.io/docs/grp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00D27E9582AE48BE46BAE2ED3EB63B" ma:contentTypeVersion="10" ma:contentTypeDescription="Create a new document." ma:contentTypeScope="" ma:versionID="60f00dd0be59d82ad5bce8d1d4fc2b99">
  <xsd:schema xmlns:xsd="http://www.w3.org/2001/XMLSchema" xmlns:xs="http://www.w3.org/2001/XMLSchema" xmlns:p="http://schemas.microsoft.com/office/2006/metadata/properties" xmlns:ns2="b61b1b31-53ca-474b-b1e1-c86bbfb6525a" targetNamespace="http://schemas.microsoft.com/office/2006/metadata/properties" ma:root="true" ma:fieldsID="d35cd55033919e7e0c4edec3683f9331" ns2:_="">
    <xsd:import namespace="b61b1b31-53ca-474b-b1e1-c86bbfb652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b1b31-53ca-474b-b1e1-c86bbfb652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24E3DE-291F-4AA0-B6AB-24E084F9CED3}">
  <ds:schemaRefs>
    <ds:schemaRef ds:uri="http://schemas.openxmlformats.org/officeDocument/2006/bibliography"/>
  </ds:schemaRefs>
</ds:datastoreItem>
</file>

<file path=customXml/itemProps2.xml><?xml version="1.0" encoding="utf-8"?>
<ds:datastoreItem xmlns:ds="http://schemas.openxmlformats.org/officeDocument/2006/customXml" ds:itemID="{1BD3E1F5-A8B5-48DC-8704-E1FE3A1D51CB}">
  <ds:schemaRefs>
    <ds:schemaRef ds:uri="http://schemas.microsoft.com/sharepoint/v3/contenttype/forms"/>
  </ds:schemaRefs>
</ds:datastoreItem>
</file>

<file path=customXml/itemProps3.xml><?xml version="1.0" encoding="utf-8"?>
<ds:datastoreItem xmlns:ds="http://schemas.openxmlformats.org/officeDocument/2006/customXml" ds:itemID="{B6D91595-769B-418A-AB3D-DB043AAD4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b1b31-53ca-474b-b1e1-c86bbfb652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C1AD7A-843C-4536-B3B9-05C9F3E794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21</Pages>
  <Words>6234</Words>
  <Characters>35535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41686</CharactersWithSpaces>
  <SharedDoc>false</SharedDoc>
  <HLinks>
    <vt:vector size="6" baseType="variant">
      <vt:variant>
        <vt:i4>4259919</vt:i4>
      </vt:variant>
      <vt:variant>
        <vt:i4>52</vt:i4>
      </vt:variant>
      <vt:variant>
        <vt:i4>0</vt:i4>
      </vt:variant>
      <vt:variant>
        <vt:i4>5</vt:i4>
      </vt:variant>
      <vt:variant>
        <vt:lpwstr>https://scalapb.github.io/docs/grpc/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Gkountouvas</dc:creator>
  <cp:keywords/>
  <dc:description/>
  <cp:lastModifiedBy>Heng xu</cp:lastModifiedBy>
  <cp:revision>146</cp:revision>
  <dcterms:created xsi:type="dcterms:W3CDTF">2021-02-20T15:19:00Z</dcterms:created>
  <dcterms:modified xsi:type="dcterms:W3CDTF">2021-10-07T20:24:00Z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0x010100C500D27E9582AE48BE46BAE2ED3EB63B</vt:lpwstr>
  </property>
</Properties>
</file>